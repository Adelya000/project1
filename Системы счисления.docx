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971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sz w:val="32"/>
          <w:szCs w:val="32"/>
          <w:lang w:eastAsia="ru-RU"/>
        </w:rPr>
      </w:sdtEndPr>
      <w:sdtContent>
        <w:p w:rsidR="00D95886" w:rsidRDefault="00D95886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F0B543" wp14:editId="7566B3A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-73660</wp:posOffset>
                    </wp:positionV>
                    <wp:extent cx="7629525" cy="10839450"/>
                    <wp:effectExtent l="0" t="0" r="28575" b="1905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9525" cy="1083945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Название"/>
                                      <w:id w:val="-121982310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Системы счисления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Подзаголовок"/>
                                      <w:id w:val="-1095319328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2D752D" w:rsidRDefault="002D752D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ннотация"/>
                                      <w:id w:val="-1116371066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pStyle w:val="a6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2D752D" w:rsidRDefault="002D752D">
                                    <w:pPr>
                                      <w:pStyle w:val="a6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Год"/>
                                      <w:id w:val="185075498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1-20T00:00:00Z">
                                        <w:dateFormat w:val="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Автор"/>
                                      <w:id w:val="-1884782900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Соловьева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Аделия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-1229458908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Дата"/>
                                      <w:id w:val="-837534961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1-20T00:00:00Z"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2D752D" w:rsidRDefault="002D752D">
                                        <w:pPr>
                                          <w:pStyle w:val="a6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20.11.2016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left:0;text-align:left;margin-left:0;margin-top:-5.8pt;width:600.75pt;height:853.5pt;z-index:251659264;mso-position-horizontal:center;mso-position-horizontal-relative:page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Название"/>
                                <w:id w:val="-121982310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2D752D" w:rsidRDefault="002D752D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Системы счисления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Подзаголовок"/>
                                <w:id w:val="-109531932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2D752D" w:rsidRDefault="002D752D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2D752D" w:rsidRDefault="002D752D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ннотация"/>
                                <w:id w:val="-1116371066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2D752D" w:rsidRDefault="002D752D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2D752D" w:rsidRDefault="002D752D">
                              <w:pPr>
                                <w:pStyle w:val="a6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Год"/>
                                <w:id w:val="185075498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1-20T00:00:00Z">
                                  <w:dateFormat w:val="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D752D" w:rsidRDefault="002D752D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Автор"/>
                                <w:id w:val="-1884782900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2D752D" w:rsidRDefault="002D752D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Соловьева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Аделия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-1229458908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2D752D" w:rsidRDefault="002D752D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Дата"/>
                                <w:id w:val="-83753496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1-20T00:00:00Z"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2D752D" w:rsidRDefault="002D752D">
                                  <w:pPr>
                                    <w:pStyle w:val="a6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20.11.2016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95886" w:rsidRDefault="00D95886"/>
        <w:p w:rsidR="00D95886" w:rsidRDefault="00D95886">
          <w:pPr>
            <w:rPr>
              <w:rFonts w:ascii="Arial" w:eastAsia="Times New Roman" w:hAnsi="Arial" w:cs="Arial"/>
              <w:b/>
              <w:bCs/>
              <w:sz w:val="32"/>
              <w:szCs w:val="32"/>
              <w:lang w:eastAsia="ru-RU"/>
            </w:rPr>
          </w:pPr>
          <w:r>
            <w:rPr>
              <w:rFonts w:ascii="Arial" w:eastAsia="Times New Roman" w:hAnsi="Arial" w:cs="Arial"/>
              <w:b/>
              <w:bCs/>
              <w:sz w:val="32"/>
              <w:szCs w:val="32"/>
              <w:lang w:eastAsia="ru-RU"/>
            </w:rPr>
            <w:br w:type="page"/>
          </w:r>
        </w:p>
      </w:sdtContent>
    </w:sdt>
    <w:sdt>
      <w:sdtPr>
        <w:id w:val="1721163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2C45" w:rsidRPr="008A6732" w:rsidRDefault="00F82C45" w:rsidP="00F82C45">
          <w:pPr>
            <w:rPr>
              <w:b/>
              <w:sz w:val="32"/>
              <w:szCs w:val="32"/>
            </w:rPr>
          </w:pPr>
          <w:r w:rsidRPr="008A6732">
            <w:rPr>
              <w:b/>
              <w:sz w:val="32"/>
              <w:szCs w:val="32"/>
            </w:rPr>
            <w:t>Оглавление</w:t>
          </w:r>
        </w:p>
        <w:p w:rsidR="00272C25" w:rsidRDefault="008A67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\f \h \z \u </w:instrText>
          </w:r>
          <w:r>
            <w:fldChar w:fldCharType="separate"/>
          </w:r>
          <w:hyperlink w:anchor="_Toc467428301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Системы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_Toc467428301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2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Основные понятия систем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_Toc467428302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3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Виды систем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_Toc467428303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4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Правила перевода чисел из одной системы счисления в другую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_Toc467428304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6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5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Кодирование числовой информации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_Toc467428305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10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6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Представление числовой информации с помощью систем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_Toc467428306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10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7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Перевод чисел в позиционных системах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_Toc467428307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13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8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Арифметические операции в позиционных системах счисления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_Toc467428308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15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09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Двоичное кодирование чисел в компьютере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_Toc467428309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18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272C25" w:rsidRDefault="002D75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28310" w:history="1">
            <w:r w:rsidR="00272C25" w:rsidRPr="00994DA2">
              <w:rPr>
                <w:rStyle w:val="a5"/>
                <w:rFonts w:ascii="Arial" w:eastAsia="Times New Roman" w:hAnsi="Arial" w:cs="Arial"/>
                <w:noProof/>
                <w:lang w:eastAsia="ru-RU"/>
              </w:rPr>
              <w:t>Предметный указатель</w:t>
            </w:r>
            <w:r w:rsidR="00272C25">
              <w:rPr>
                <w:noProof/>
                <w:webHidden/>
              </w:rPr>
              <w:tab/>
            </w:r>
            <w:r w:rsidR="00272C25">
              <w:rPr>
                <w:noProof/>
                <w:webHidden/>
              </w:rPr>
              <w:fldChar w:fldCharType="begin"/>
            </w:r>
            <w:r w:rsidR="00272C25">
              <w:rPr>
                <w:noProof/>
                <w:webHidden/>
              </w:rPr>
              <w:instrText xml:space="preserve"> PAGEREF _Toc467428310 \h </w:instrText>
            </w:r>
            <w:r w:rsidR="00272C25">
              <w:rPr>
                <w:noProof/>
                <w:webHidden/>
              </w:rPr>
            </w:r>
            <w:r w:rsidR="00272C25">
              <w:rPr>
                <w:noProof/>
                <w:webHidden/>
              </w:rPr>
              <w:fldChar w:fldCharType="separate"/>
            </w:r>
            <w:r w:rsidR="00272C25">
              <w:rPr>
                <w:noProof/>
                <w:webHidden/>
              </w:rPr>
              <w:t>20</w:t>
            </w:r>
            <w:r w:rsidR="00272C25">
              <w:rPr>
                <w:noProof/>
                <w:webHidden/>
              </w:rPr>
              <w:fldChar w:fldCharType="end"/>
            </w:r>
          </w:hyperlink>
        </w:p>
        <w:p w:rsidR="00F82C45" w:rsidRDefault="008A6732" w:rsidP="00F82C45">
          <w:r>
            <w:fldChar w:fldCharType="end"/>
          </w:r>
        </w:p>
      </w:sdtContent>
    </w:sdt>
    <w:p w:rsidR="00F82C45" w:rsidRDefault="00F82C45" w:rsidP="00F82C45">
      <w:pPr>
        <w:pStyle w:val="ac"/>
        <w:rPr>
          <w:rFonts w:ascii="Arial" w:eastAsia="Times New Roman" w:hAnsi="Arial" w:cs="Arial"/>
          <w:b w:val="0"/>
          <w:bCs w:val="0"/>
          <w:sz w:val="32"/>
          <w:szCs w:val="32"/>
        </w:rPr>
      </w:pPr>
      <w:r>
        <w:rPr>
          <w:rFonts w:ascii="Arial" w:eastAsia="Times New Roman" w:hAnsi="Arial" w:cs="Arial"/>
          <w:b w:val="0"/>
          <w:bCs w:val="0"/>
          <w:sz w:val="32"/>
          <w:szCs w:val="32"/>
        </w:rPr>
        <w:t xml:space="preserve"> </w:t>
      </w:r>
      <w:r w:rsidR="00D95886">
        <w:rPr>
          <w:rFonts w:ascii="Arial" w:eastAsia="Times New Roman" w:hAnsi="Arial" w:cs="Arial"/>
          <w:b w:val="0"/>
          <w:bCs w:val="0"/>
          <w:sz w:val="32"/>
          <w:szCs w:val="32"/>
        </w:rPr>
        <w:br w:type="page"/>
      </w:r>
    </w:p>
    <w:p w:rsidR="00D95886" w:rsidRDefault="002D752D" w:rsidP="0000097B">
      <w:pPr>
        <w:pStyle w:val="1"/>
        <w:jc w:val="left"/>
        <w:rPr>
          <w:rFonts w:ascii="Arial" w:eastAsia="Times New Roman" w:hAnsi="Arial" w:cs="Arial"/>
          <w:b w:val="0"/>
          <w:bCs w:val="0"/>
          <w:sz w:val="32"/>
          <w:szCs w:val="32"/>
          <w:lang w:eastAsia="ru-RU"/>
        </w:rPr>
      </w:pPr>
      <w:hyperlink r:id="rId10" w:history="1">
        <w:r w:rsidR="00123D90" w:rsidRPr="00FF0A67">
          <w:rPr>
            <w:rStyle w:val="a5"/>
            <w:rFonts w:ascii="Arial" w:eastAsia="Times New Roman" w:hAnsi="Arial" w:cs="Arial"/>
            <w:b w:val="0"/>
            <w:bCs w:val="0"/>
            <w:sz w:val="32"/>
            <w:szCs w:val="32"/>
            <w:lang w:eastAsia="ru-RU"/>
          </w:rPr>
          <w:t>С</w:t>
        </w:r>
        <w:r w:rsidR="00D95886" w:rsidRPr="00FF0A67">
          <w:rPr>
            <w:rStyle w:val="a5"/>
            <w:rFonts w:ascii="Arial" w:eastAsia="Times New Roman" w:hAnsi="Arial" w:cs="Arial"/>
            <w:b w:val="0"/>
            <w:bCs w:val="0"/>
            <w:sz w:val="32"/>
            <w:szCs w:val="32"/>
            <w:lang w:eastAsia="ru-RU"/>
          </w:rPr>
          <w:t>истемы счисления</w:t>
        </w:r>
      </w:hyperlink>
    </w:p>
    <w:p w:rsidR="00123D90" w:rsidRPr="00123D90" w:rsidRDefault="00123D90" w:rsidP="0000097B">
      <w:pPr>
        <w:pStyle w:val="2"/>
        <w:framePr w:dropCap="drop" w:lines="3" w:wrap="around" w:vAnchor="text" w:hAnchor="text"/>
        <w:spacing w:line="1031" w:lineRule="exact"/>
        <w:jc w:val="left"/>
        <w:textAlignment w:val="baseline"/>
        <w:rPr>
          <w:rFonts w:ascii="Arial" w:eastAsia="Times New Roman" w:hAnsi="Arial" w:cs="Arial"/>
          <w:color w:val="000000"/>
          <w:position w:val="-9"/>
          <w:sz w:val="120"/>
          <w:lang w:eastAsia="ru-RU"/>
        </w:rPr>
      </w:pPr>
      <w:r w:rsidRPr="00123D90">
        <w:rPr>
          <w:rFonts w:ascii="Arial" w:eastAsia="Times New Roman" w:hAnsi="Arial" w:cs="Arial"/>
          <w:color w:val="000000"/>
          <w:position w:val="-9"/>
          <w:sz w:val="120"/>
          <w:lang w:eastAsia="ru-RU"/>
        </w:rPr>
        <w:t>О</w:t>
      </w:r>
    </w:p>
    <w:p w:rsidR="00B6242D" w:rsidRPr="00B6242D" w:rsidRDefault="00B6242D" w:rsidP="0000097B">
      <w:pPr>
        <w:pStyle w:val="2"/>
        <w:jc w:val="left"/>
        <w:rPr>
          <w:rFonts w:ascii="Arial" w:eastAsia="Times New Roman" w:hAnsi="Arial" w:cs="Arial"/>
          <w:bCs w:val="0"/>
          <w:color w:val="000000"/>
          <w:lang w:eastAsia="ru-RU"/>
        </w:rPr>
      </w:pPr>
      <w:r w:rsidRPr="00B6242D">
        <w:rPr>
          <w:rFonts w:ascii="Arial" w:eastAsia="Times New Roman" w:hAnsi="Arial" w:cs="Arial"/>
          <w:color w:val="000000"/>
          <w:lang w:eastAsia="ru-RU"/>
        </w:rPr>
        <w:t>сновные понятия систем счисления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Система счисления - это совокупность правил и приемов записи чисел с помощью набора цифровых знаков. Количество цифр, необходимых для записи числа в системе, называют основанием системы счисления. Основание системы записывается в справа числа в нижнем индексе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70A027E9" wp14:editId="4B2804EA">
            <wp:extent cx="247650" cy="285750"/>
            <wp:effectExtent l="0" t="0" r="0" b="0"/>
            <wp:docPr id="92" name="Рисунок 92" descr="http://inf.e-alekseev.ru/extra/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.e-alekseev.ru/extra/ris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;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595154CE" wp14:editId="202F4DD6">
            <wp:extent cx="771525" cy="285750"/>
            <wp:effectExtent l="0" t="0" r="9525" b="0"/>
            <wp:docPr id="91" name="Рисунок 91" descr="http://inf.e-alekseev.ru/extra/r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f.e-alekseev.ru/extra/ris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;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51C9CCE7" wp14:editId="45C6A2AB">
            <wp:extent cx="695325" cy="285750"/>
            <wp:effectExtent l="0" t="0" r="9525" b="0"/>
            <wp:docPr id="90" name="Рисунок 90" descr="http://inf.e-alekseev.ru/extra/ri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e-alekseev.ru/extra/ris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 т. д.</w:t>
      </w:r>
    </w:p>
    <w:p w:rsidR="00B6242D" w:rsidRPr="00B6242D" w:rsidRDefault="00523128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Различают два </w:t>
      </w:r>
      <w:del w:id="0" w:author="User" w:date="2016-11-20T22:44:00Z">
        <w:r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вида</w:delText>
        </w:r>
      </w:del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ins w:id="1" w:author="User" w:date="2016-11-20T22:42:00Z">
        <w:r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t xml:space="preserve">типа </w:t>
        </w:r>
      </w:ins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систем счисления: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позиционные, когда значение каждой цифры числа определяется ее позицией в записи числа;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непозиционные, когда значение цифры в числе не зависит от ее места в записи числа.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Примером непозиционной системы счисления является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римская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 числа IX, IV, XV и т.д. Примером позиционной системы счисления является десятичная система, используемая повседневно.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Любое целое число в позиционной системе можно записать в форме многочлена: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705B5169" wp14:editId="7A4F1A6F">
            <wp:extent cx="6000750" cy="314325"/>
            <wp:effectExtent l="0" t="0" r="0" b="9525"/>
            <wp:docPr id="89" name="Рисунок 89" descr="http://inf.e-alekseev.ru/extra/formul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.e-alekseev.ru/extra/formula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" w:name="_Toc4675009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</w:t>
      </w:r>
      <w:bookmarkEnd w:id="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где S - основание системы счисления;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725C9B7" wp14:editId="7FB8629E">
            <wp:extent cx="266700" cy="285750"/>
            <wp:effectExtent l="0" t="0" r="0" b="0"/>
            <wp:docPr id="88" name="Рисунок 88" descr="http://inf.e-alekseev.ru/extra/ri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e-alekseev.ru/extra/ris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 цифры числа, записанного в данной системе счисления;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n - количество разрядов числа.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</w:t>
      </w: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5FAC5264" wp14:editId="70E19E11">
            <wp:extent cx="533400" cy="285750"/>
            <wp:effectExtent l="0" t="0" r="0" b="0"/>
            <wp:docPr id="87" name="Рисунок 87" descr="http://inf.e-alekseev.ru/extra/ri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f.e-alekseev.ru/extra/ris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3" w:name="_Toc4675009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2</w:t>
      </w:r>
      <w:bookmarkEnd w:id="3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запишется в форме многочлена следующим образом: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73801FE9" wp14:editId="155526BB">
            <wp:extent cx="2981325" cy="295275"/>
            <wp:effectExtent l="0" t="0" r="9525" b="9525"/>
            <wp:docPr id="86" name="Рисунок 86" descr="http://inf.e-alekseev.ru/extra/formula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e-alekseev.ru/extra/formula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4" w:name="_Toc46750093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3</w:t>
      </w:r>
      <w:bookmarkEnd w:id="4"/>
      <w:r>
        <w:fldChar w:fldCharType="end"/>
      </w:r>
    </w:p>
    <w:p w:rsidR="00B6242D" w:rsidRPr="00B6242D" w:rsidRDefault="00123D90" w:rsidP="0000097B">
      <w:pPr>
        <w:pStyle w:val="3"/>
        <w:ind w:firstLine="709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B6242D"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иды систем счисления</w:t>
      </w:r>
    </w:p>
    <w:p w:rsidR="00B6242D" w:rsidRPr="00B6242D" w:rsidRDefault="00B6242D" w:rsidP="0000097B">
      <w:pPr>
        <w:ind w:firstLine="709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Римская система счисления является непозиционной системой. В ней для записи чисел используются буквы латинского алфавита. При этом буква I всегда означает единицу, буква - V пять, X - десять, L - пятьдесят, C - сто, D - пятьсот, M - тысячу и т.д. Например, число 264 записывается в виде CCLXIV. При записи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чисел в римской системе счисления значением числа является алгебраическая сумма цифр, в него входящих. При этом цифры в записи числа следуют, как правило, в порядке убывания их значений, и не разрешается записывать рядом более трех одинаковых цифр.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том случае, когда за цифрой с большим значением следует цифра с меньшим, ее вклад в значение числа в целом является отрицательным.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Типичные примеры,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иллюстрирующие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общие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правила записи чисел в римской система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счисления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,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приведены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таблице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  <w:proofErr w:type="gramEnd"/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1</w:t>
      </w:r>
      <w:r w:rsidRPr="00F77BF3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Запись чисел в римской системе счисления</w:t>
      </w:r>
    </w:p>
    <w:p w:rsidR="00F77BF3" w:rsidRDefault="00F77BF3" w:rsidP="00F77BF3">
      <w:pPr>
        <w:pStyle w:val="af6"/>
        <w:keepNext/>
      </w:pPr>
      <w:bookmarkStart w:id="5" w:name="_Toc4675009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1</w:t>
      </w:r>
      <w:bookmarkEnd w:id="5"/>
      <w:r>
        <w:fldChar w:fldCharType="end"/>
      </w:r>
    </w:p>
    <w:tbl>
      <w:tblPr>
        <w:tblW w:w="922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17"/>
        <w:gridCol w:w="2025"/>
        <w:gridCol w:w="2664"/>
        <w:gridCol w:w="1385"/>
        <w:gridCol w:w="2032"/>
      </w:tblGrid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IV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VI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IX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XI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XIII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XVIII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XIX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XXII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99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XXXIV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XXXIX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XL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XCIX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649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999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1207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CC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CDXXXVIII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DCXLIX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CMXCIX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MCCVII</w:t>
            </w:r>
          </w:p>
        </w:tc>
      </w:tr>
      <w:tr w:rsidR="00B6242D" w:rsidRPr="00B6242D" w:rsidTr="00F77BF3">
        <w:trPr>
          <w:trHeight w:val="515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2045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3555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3678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3900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3999</w:t>
            </w:r>
          </w:p>
        </w:tc>
      </w:tr>
      <w:tr w:rsidR="00B6242D" w:rsidRPr="00B6242D" w:rsidTr="00F77BF3">
        <w:trPr>
          <w:trHeight w:val="530"/>
          <w:tblCellSpacing w:w="7" w:type="dxa"/>
          <w:jc w:val="center"/>
        </w:trPr>
        <w:tc>
          <w:tcPr>
            <w:tcW w:w="5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MMXLV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MMMDLV</w:t>
            </w:r>
          </w:p>
        </w:tc>
        <w:tc>
          <w:tcPr>
            <w:tcW w:w="14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MMMDCLXXVIII</w:t>
            </w:r>
          </w:p>
        </w:tc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MMMCM</w:t>
            </w:r>
          </w:p>
        </w:tc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MMMCMXCIX</w:t>
            </w:r>
          </w:p>
        </w:tc>
      </w:tr>
    </w:tbl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Недостатком римской системы является отсутствие формальных правил записи чисел и, соответственно, арифметических действий с многозначными числами. По причине неудобства и большой сложности в настоящее время римская система счисления используется там, где это действительно удобно: в литературе (нумерация глав), в оформлении документов (серия паспорта, ценных бумаг и др.), в декоративных целях на циферблате часов и в ряде других случаев.</w:t>
      </w:r>
    </w:p>
    <w:p w:rsidR="00B6242D" w:rsidRPr="00B6242D" w:rsidRDefault="002D75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hyperlink r:id="rId18" w:history="1">
        <w:r w:rsidR="00B6242D" w:rsidRP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Десятичн</w:t>
        </w:r>
        <w:r w:rsid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а</w:t>
        </w:r>
        <w:r w:rsidR="00B6242D" w:rsidRP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я система счисления </w:t>
        </w:r>
      </w:hyperlink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– в настоящее время наиболее известная и используемая. Изобретение десятичной системы счисления относится к главным достижениям человеческой мысли. Без нее вряд ли могла существовать, а тем более возникнуть современная техника. Причина, по которой десятичная система счисления стала общепринятой, вовсе не математическая</w:t>
      </w:r>
      <w:commentRangeStart w:id="6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Люди привыкли считать в десятичной системе счисления, потому что у них по 10 пальцев на руках.</w:t>
      </w:r>
      <w:commentRangeEnd w:id="6"/>
      <w:r w:rsidR="009076B7">
        <w:rPr>
          <w:rStyle w:val="af0"/>
        </w:rPr>
        <w:commentReference w:id="6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Древнее изоб</w:t>
      </w:r>
      <w:r w:rsidR="00EE06F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ражение десятичных цифр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 случайно: каждая цифра обозначает число по количеству углов в ней. Например, 0 - углов нет, 1 - один угол, 2 - два угла и т.д. Написание десятичных цифр претерпело существенные изменения. Форма, которой мы пользуемся, установилась в XVI веке.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B583089" wp14:editId="414AD25C">
            <wp:extent cx="4314825" cy="485775"/>
            <wp:effectExtent l="0" t="0" r="9525" b="9525"/>
            <wp:docPr id="85" name="Рисунок 85" descr="http://inf.e-alekseev.ru/extra/ris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f.e-alekseev.ru/extra/ris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7" w:name="_Toc4675009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4</w:t>
      </w:r>
      <w:bookmarkEnd w:id="7"/>
      <w:r>
        <w:fldChar w:fldCharType="end"/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Десятичная система впервые появилась в Индии примерно в VI веке новой эры. Индийская нумерация использовала девять числовых символов и нуль для обозначения пустой позиции. В ранних индийских рукописях, дошедших до нас, числа записывались в обратном порядке - наиболее значимая цифра ставилась справа. Но вскоре стало правилом располагать такую цифру с левой стороны. Особое значение придавалось нулевому символу, который вводился для позиционной системы обозначений. Индийская нумерация, включая</w:t>
      </w:r>
      <w:ins w:id="8" w:author="User" w:date="2016-11-20T22:44:00Z">
        <w:r w:rsidR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t xml:space="preserve"> нуль</w:t>
        </w:r>
      </w:ins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del w:id="9" w:author="User" w:date="2016-11-20T22:43:00Z">
        <w:r w:rsidRPr="00B6242D"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н</w:delText>
        </w:r>
        <w:r w:rsidR="00523128"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о</w:delText>
        </w:r>
        <w:r w:rsidRPr="00B6242D" w:rsidDel="00523128">
          <w:rPr>
            <w:rFonts w:ascii="Arial" w:eastAsia="Times New Roman" w:hAnsi="Arial" w:cs="Arial"/>
            <w:bCs/>
            <w:color w:val="000000"/>
            <w:sz w:val="24"/>
            <w:szCs w:val="24"/>
            <w:lang w:eastAsia="ru-RU"/>
          </w:rPr>
          <w:delText>ль</w:delText>
        </w:r>
      </w:del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дошла и до нашего времени. В Европе индусские приёмы десятичной арифметики получили распространение в начале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Х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III в. благодаря работам итальянского математика </w:t>
      </w:r>
      <w:commentRangeStart w:id="10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Леонардо Пизанского </w:t>
      </w:r>
      <w:commentRangeEnd w:id="10"/>
      <w:r w:rsidR="009076B7">
        <w:rPr>
          <w:rStyle w:val="af0"/>
        </w:rPr>
        <w:commentReference w:id="10"/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(Фибоначчи). Европейцы заимствовали индийскую систему счисления у арабов, назвав ее арабской. Это исторически неправильное название удерживается и поныне.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Десятичная система использует десять цифр – 0, 1, 2, 3, 4, 5, 6, 7, 8 и 9, а также символы “+” и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“–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” для обозначения знака числа и запятую или точку для разделения целой и дробной частей числа.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вычислительных машинах используется </w:t>
      </w:r>
      <w:hyperlink r:id="rId21" w:history="1">
        <w:r w:rsidRPr="00FF0A67">
          <w:rPr>
            <w:rStyle w:val="a5"/>
            <w:rFonts w:ascii="Arial" w:eastAsia="Times New Roman" w:hAnsi="Arial" w:cs="Arial"/>
            <w:bCs/>
            <w:sz w:val="24"/>
            <w:szCs w:val="24"/>
            <w:lang w:eastAsia="ru-RU"/>
          </w:rPr>
          <w:t>двоичная система</w:t>
        </w:r>
      </w:hyperlink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счисления, её основание - число 2. Для записи чисел в этой системе используют только две цифры - 0 и 1. Вопреки распространенному заблуждению, двоичная система счисления была придумана не инженерами-конструкторами ЭВМ, а математиками и философами задолго до появления компьютеров, еще в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Х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VII - ХIХ веках. Первое опубликованное обсуждение двоичной системы счисления принадлежит испанскому священнику Хуану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Карамюэлю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Лобковицу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(1670 г.). Всеобщее внимание к этой системе привлекла статья немецкого математика Готфрида 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Вильгельма Лейбница, опубликованная в 1703 г. В ней пояснялись двоичные операции сложения, вычитания, умножения и деления. Лейбниц не рекомендовал использовать эту систему для практических вычислений, но подчёркивал её важность для теоретических исследований. Со временем двоичная система счисления становится хорошо известной и получает развитие.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Выбор двоичной системы для применения в вычислительной технике объясняется тем, что электронные элементы - триггеры, из которых состоят микросхемы ЭВМ, могут находиться только в двух рабочих состояниях.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 помощью двоичной системы кодирования можно зафиксировать любые данные и знания. Это легко понять, если вспомнить принцип кодирования и передачи информации с помощью азбуки Морзе. Телеграфист, используя только два символа этой азбуки - точки и тире, может передать практически любой текст.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Двоичная система удобна для компьютера, но неудобна для человека: числа получаются длинными и их трудно записывать и запоминать. Конечно, можно перевести число в десятичную систему и записывать в таком виде, а потом, когда понадобится перевести обратно, но все эти переводы трудоёмки. Поэтому применяются системы счисления, родственные двоичной - 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восьмеричная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и шестнадцатеричная. Для записи чисел в этих системах требуется соответственно 8 и 16 цифр. В 16-теричной первые 10 цифр общие, а дальше используют заглавные латинские буквы. Шестнадцатеричная цифра A соответствует десятеричному числу 10, шестнадцатеричная B – десятичному числу 11 и т. д. Использование этих систем объясняется тем, что переход к записи числа в любой из этих систем от его двоичной записи очень прост. Ниже приведена таблица соответствия чисел, записанных в разных системах.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B6242D" w:rsidRPr="00B6242D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2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Соответствие чисел, записанных в различных системах счисления</w:t>
      </w:r>
    </w:p>
    <w:p w:rsidR="00F77BF3" w:rsidRDefault="00F77BF3" w:rsidP="00F77BF3">
      <w:pPr>
        <w:pStyle w:val="af6"/>
        <w:keepNext/>
      </w:pPr>
      <w:bookmarkStart w:id="11" w:name="_Toc46750097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2</w:t>
      </w:r>
      <w:bookmarkEnd w:id="11"/>
      <w:r>
        <w:fldChar w:fldCharType="end"/>
      </w:r>
    </w:p>
    <w:tbl>
      <w:tblPr>
        <w:tblW w:w="9599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2060"/>
        <w:gridCol w:w="2341"/>
        <w:gridCol w:w="2436"/>
        <w:gridCol w:w="2762"/>
      </w:tblGrid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Десятичная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Двоичная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Восьмеричная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Шестнадцатеричная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B6242D" w:rsidRPr="00B6242D" w:rsidTr="00F77BF3">
        <w:trPr>
          <w:trHeight w:val="295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6242D" w:rsidRPr="00B6242D" w:rsidTr="00F77BF3">
        <w:trPr>
          <w:trHeight w:val="295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6242D" w:rsidRPr="00B6242D" w:rsidTr="00F77BF3">
        <w:trPr>
          <w:trHeight w:val="295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6242D" w:rsidRPr="00B6242D" w:rsidTr="00F77BF3">
        <w:trPr>
          <w:trHeight w:val="287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E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1111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B6242D" w:rsidRPr="00B6242D" w:rsidTr="00F77BF3">
        <w:trPr>
          <w:trHeight w:val="79"/>
          <w:tblCellSpacing w:w="7" w:type="dxa"/>
          <w:jc w:val="center"/>
        </w:trPr>
        <w:tc>
          <w:tcPr>
            <w:tcW w:w="10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2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pStyle w:val="3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Правила перевода чисел из одной системы счисления в другую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Перевод чисел из одной системы счисления в другую составляет важную часть машинной арифметики. Рассмотрим основные правила перевода.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1. Для перевода двоичного числа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его записать в виде многочлена, состоящего из произведений цифр числа и соответствующей степени числа 2, и вычислить по правилам десятичной арифметики:</w:t>
      </w:r>
    </w:p>
    <w:p w:rsidR="00704378" w:rsidRPr="00412CEA" w:rsidRDefault="00B6242D" w:rsidP="00F77BF3">
      <w:pPr>
        <w:keepNext/>
        <w:jc w:val="left"/>
        <w:rPr>
          <w:lang w:val="en-US"/>
        </w:rPr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lastRenderedPageBreak/>
        <w:drawing>
          <wp:inline distT="0" distB="0" distL="0" distR="0" wp14:anchorId="19972E6D" wp14:editId="57DCC5E4">
            <wp:extent cx="4505325" cy="295275"/>
            <wp:effectExtent l="0" t="0" r="9525" b="9525"/>
            <wp:docPr id="84" name="Рисунок 84" descr="http://inf.e-alekseev.ru/extra/formul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e-alekseev.ru/extra/formula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0B9" w:rsidRPr="00F940B9" w:rsidRDefault="00F940B9" w:rsidP="00F77BF3">
      <w:pPr>
        <w:keepNext/>
        <w:jc w:val="left"/>
        <w:rPr>
          <w:lang w:val="en-US"/>
        </w:rPr>
      </w:pP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2" w:name="_Toc46750093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5</w:t>
      </w:r>
      <w:bookmarkEnd w:id="1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переводе удобно пользоваться таблицей степеней двойки: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F77BF3" w:rsidP="00F77BF3">
      <w:pPr>
        <w:pStyle w:val="af6"/>
        <w:keepNext/>
      </w:pPr>
      <w:bookmarkStart w:id="13" w:name="_Toc46750097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3</w:t>
      </w:r>
      <w:bookmarkEnd w:id="13"/>
      <w:r>
        <w:fldChar w:fldCharType="end"/>
      </w:r>
    </w:p>
    <w:tbl>
      <w:tblPr>
        <w:tblpPr w:leftFromText="180" w:rightFromText="180" w:vertAnchor="text" w:horzAnchor="margin" w:tblpXSpec="right" w:tblpY="768"/>
        <w:tblW w:w="1043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459"/>
        <w:gridCol w:w="733"/>
        <w:gridCol w:w="732"/>
        <w:gridCol w:w="732"/>
        <w:gridCol w:w="732"/>
        <w:gridCol w:w="732"/>
        <w:gridCol w:w="732"/>
        <w:gridCol w:w="834"/>
        <w:gridCol w:w="834"/>
        <w:gridCol w:w="834"/>
        <w:gridCol w:w="834"/>
        <w:gridCol w:w="1247"/>
      </w:tblGrid>
      <w:tr w:rsidR="009076B7" w:rsidRPr="00B6242D" w:rsidTr="00F77BF3">
        <w:trPr>
          <w:trHeight w:val="410"/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 (степень)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9076B7" w:rsidRPr="00B6242D" w:rsidTr="00F77BF3">
        <w:trPr>
          <w:trHeight w:val="516"/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vertAlign w:val="superscript"/>
                <w:lang w:eastAsia="ru-RU"/>
              </w:rPr>
              <w:drawing>
                <wp:inline distT="0" distB="0" distL="0" distR="0" wp14:anchorId="22214626" wp14:editId="718CD779">
                  <wp:extent cx="219075" cy="228600"/>
                  <wp:effectExtent l="0" t="0" r="9525" b="0"/>
                  <wp:docPr id="83" name="Рисунок 83" descr="http://inf.e-alekseev.ru/extra/ris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nf.e-alekseev.ru/extra/ris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76B7" w:rsidRPr="00B6242D" w:rsidRDefault="009076B7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1024</w:t>
            </w:r>
          </w:p>
        </w:tc>
      </w:tr>
    </w:tbl>
    <w:p w:rsidR="00B6242D" w:rsidRPr="00F82C45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3</w:t>
      </w:r>
      <w:r w:rsidR="00B6242D" w:rsidRPr="00F82C45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Степени числа 2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Число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3333B96" wp14:editId="1F81C26F">
            <wp:extent cx="866775" cy="285750"/>
            <wp:effectExtent l="0" t="0" r="9525" b="0"/>
            <wp:docPr id="82" name="Рисунок 82" descr="http://inf.e-alekseev.ru/extra/ris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f.e-alekseev.ru/extra/ris1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14" w:name="_Toc4675009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6</w:t>
      </w:r>
      <w:bookmarkEnd w:id="14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десятичную систему счисления.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500CE71A" wp14:editId="1A0AB4ED">
            <wp:extent cx="5762625" cy="295275"/>
            <wp:effectExtent l="0" t="0" r="9525" b="9525"/>
            <wp:docPr id="81" name="Рисунок 81" descr="http://inf.e-alekseev.ru/extra/formu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nf.e-alekseev.ru/extra/formula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5" w:name="_Toc4675009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7</w:t>
      </w:r>
      <w:bookmarkEnd w:id="15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2. Для перевода восьмеричного числа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его записать в виде многочлена, состоящего из произведений цифр числа и соответствующей степени числа 8, и вычислить по правилам десятичной арифметики: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27CBB1D4" wp14:editId="4C71E1AA">
            <wp:extent cx="4438650" cy="295275"/>
            <wp:effectExtent l="0" t="0" r="0" b="9525"/>
            <wp:docPr id="80" name="Рисунок 80" descr="http://inf.e-alekseev.ru/extra/formul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f.e-alekseev.ru/extra/formula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6" w:name="_Toc46750093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8</w:t>
      </w:r>
      <w:bookmarkEnd w:id="16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переводе удобно пользоваться таблицей степеней восьмерки: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5</w:t>
      </w:r>
      <w:r w:rsidR="00B242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fldChar w:fldCharType="begin"/>
      </w:r>
      <w:r w:rsidR="00B24289">
        <w:instrText xml:space="preserve"> XE "</w:instrText>
      </w:r>
      <w:r w:rsidR="00B24289" w:rsidRPr="00245D24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instrText>Таблица 5</w:instrText>
      </w:r>
      <w:r w:rsidR="00B24289">
        <w:instrText xml:space="preserve">" </w:instrText>
      </w:r>
      <w:r w:rsidR="00B2428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Степени числа 8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F77BF3" w:rsidP="00F77BF3">
      <w:pPr>
        <w:pStyle w:val="af6"/>
        <w:keepNext/>
      </w:pPr>
      <w:bookmarkStart w:id="17" w:name="_Toc46750097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4</w:t>
      </w:r>
      <w:bookmarkEnd w:id="17"/>
      <w:r>
        <w:fldChar w:fldCharType="end"/>
      </w:r>
    </w:p>
    <w:tbl>
      <w:tblPr>
        <w:tblW w:w="9343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495"/>
        <w:gridCol w:w="1026"/>
        <w:gridCol w:w="1028"/>
        <w:gridCol w:w="1028"/>
        <w:gridCol w:w="1028"/>
        <w:gridCol w:w="1028"/>
        <w:gridCol w:w="1214"/>
        <w:gridCol w:w="1496"/>
      </w:tblGrid>
      <w:tr w:rsidR="00B6242D" w:rsidRPr="00B6242D" w:rsidTr="009076B7">
        <w:trPr>
          <w:trHeight w:val="420"/>
          <w:tblCellSpacing w:w="7" w:type="dxa"/>
        </w:trPr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 (степень)</w:t>
            </w: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6242D" w:rsidRPr="00B6242D" w:rsidTr="009076B7">
        <w:trPr>
          <w:trHeight w:val="528"/>
          <w:tblCellSpacing w:w="7" w:type="dxa"/>
        </w:trPr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98E96E8" wp14:editId="1E403034">
                  <wp:extent cx="200025" cy="247650"/>
                  <wp:effectExtent l="0" t="0" r="9525" b="0"/>
                  <wp:docPr id="79" name="Рисунок 79" descr="http://inf.e-alekseev.ru/extra/ris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nf.e-alekseev.ru/extra/ris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512</w:t>
            </w:r>
          </w:p>
        </w:tc>
        <w:tc>
          <w:tcPr>
            <w:tcW w:w="5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4096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32768</w:t>
            </w:r>
          </w:p>
        </w:tc>
        <w:tc>
          <w:tcPr>
            <w:tcW w:w="7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262144</w:t>
            </w:r>
          </w:p>
        </w:tc>
      </w:tr>
    </w:tbl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Число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F860047" wp14:editId="72C55EE9">
            <wp:extent cx="581025" cy="285750"/>
            <wp:effectExtent l="0" t="0" r="9525" b="0"/>
            <wp:docPr id="78" name="Рисунок 78" descr="http://inf.e-alekseev.ru/extra/ris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f.e-alekseev.ru/extra/ris1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18" w:name="_Toc4675009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9</w:t>
      </w:r>
      <w:bookmarkEnd w:id="18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десятичную систему счисления.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18D6F68D" wp14:editId="09BD33E7">
            <wp:extent cx="3943350" cy="295275"/>
            <wp:effectExtent l="0" t="0" r="0" b="9525"/>
            <wp:docPr id="77" name="Рисунок 77" descr="http://inf.e-alekseev.ru/extra/formul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nf.e-alekseev.ru/extra/formula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19" w:name="_Toc4675009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10</w:t>
      </w:r>
      <w:bookmarkEnd w:id="19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3. Для перевода шестнадцатеричного числа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десятичное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его записать в виде многочлена, состоящего из произведений цифр числа и соответствующей степени числа 16, и вычислить по правилам десятичной арифметики:</w:t>
      </w: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3A7CCCA1" wp14:editId="60C320AA">
            <wp:extent cx="4933950" cy="295275"/>
            <wp:effectExtent l="0" t="0" r="0" b="9525"/>
            <wp:docPr id="76" name="Рисунок 76" descr="http://inf.e-alekseev.ru/extra/formul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nf.e-alekseev.ru/extra/formula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F77BF3" w:rsidP="00F77BF3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0" w:name="_Toc4675009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11</w:t>
      </w:r>
      <w:bookmarkEnd w:id="20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переводе удобно пользоваться таблицей степеней числа 16:</w:t>
      </w:r>
    </w:p>
    <w:p w:rsidR="00B6242D" w:rsidRPr="00B6242D" w:rsidRDefault="00F77BF3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Таблица 5</w:t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 Степени числа 16</w:t>
      </w: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F77BF3" w:rsidP="00F77BF3">
      <w:pPr>
        <w:pStyle w:val="af6"/>
        <w:keepNext/>
      </w:pPr>
      <w:bookmarkStart w:id="21" w:name="_Toc46750097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36245">
        <w:rPr>
          <w:noProof/>
        </w:rPr>
        <w:t>5</w:t>
      </w:r>
      <w:bookmarkEnd w:id="21"/>
      <w:r>
        <w:fldChar w:fldCharType="end"/>
      </w:r>
    </w:p>
    <w:tbl>
      <w:tblPr>
        <w:tblW w:w="9518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463"/>
        <w:gridCol w:w="1084"/>
        <w:gridCol w:w="1083"/>
        <w:gridCol w:w="1083"/>
        <w:gridCol w:w="1083"/>
        <w:gridCol w:w="1083"/>
        <w:gridCol w:w="1250"/>
        <w:gridCol w:w="1389"/>
      </w:tblGrid>
      <w:tr w:rsidR="00B6242D" w:rsidRPr="00B6242D" w:rsidTr="00F77BF3">
        <w:trPr>
          <w:trHeight w:val="440"/>
          <w:tblCellSpacing w:w="7" w:type="dxa"/>
        </w:trPr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n (степень)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6242D" w:rsidRPr="00B6242D" w:rsidTr="00F77BF3">
        <w:trPr>
          <w:trHeight w:val="555"/>
          <w:tblCellSpacing w:w="7" w:type="dxa"/>
        </w:trPr>
        <w:tc>
          <w:tcPr>
            <w:tcW w:w="7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12B65A9" wp14:editId="08E7E98D">
                  <wp:extent cx="295275" cy="247650"/>
                  <wp:effectExtent l="0" t="0" r="9525" b="0"/>
                  <wp:docPr id="75" name="Рисунок 75" descr="http://inf.e-alekseev.ru/extra/ris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nf.e-alekseev.ru/extra/ris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4096</w:t>
            </w:r>
          </w:p>
        </w:tc>
        <w:tc>
          <w:tcPr>
            <w:tcW w:w="5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65536</w:t>
            </w: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1048576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BCC" w:rsidRPr="00B6242D" w:rsidRDefault="00B6242D" w:rsidP="0000097B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624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16777216</w:t>
            </w:r>
          </w:p>
        </w:tc>
      </w:tr>
    </w:tbl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B6242D" w:rsidRPr="00B6242D" w:rsidRDefault="00B6242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F77BF3" w:rsidRDefault="00B6242D" w:rsidP="00F77BF3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.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Число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3F781F1" wp14:editId="0940CB7A">
            <wp:extent cx="714375" cy="285750"/>
            <wp:effectExtent l="0" t="0" r="9525" b="0"/>
            <wp:docPr id="74" name="Рисунок 74" descr="http://inf.e-alekseev.ru/extra/ris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nf.e-alekseev.ru/extra/ris13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F3" w:rsidRDefault="00F77BF3" w:rsidP="00F77BF3">
      <w:pPr>
        <w:pStyle w:val="af6"/>
        <w:jc w:val="left"/>
      </w:pPr>
      <w:bookmarkStart w:id="22" w:name="_Toc46750094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245">
        <w:rPr>
          <w:noProof/>
        </w:rPr>
        <w:t>12</w:t>
      </w:r>
      <w:bookmarkEnd w:id="2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десятичную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vertAlign w:val="superscript"/>
          <w:lang w:eastAsia="ru-RU"/>
        </w:rPr>
        <w:drawing>
          <wp:inline distT="0" distB="0" distL="0" distR="0" wp14:anchorId="15CAC165" wp14:editId="1E69EA67">
            <wp:extent cx="4076700" cy="295275"/>
            <wp:effectExtent l="0" t="0" r="0" b="9525"/>
            <wp:docPr id="73" name="Рисунок 73" descr="http://inf.e-alekseev.ru/extra/formul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nf.e-alekseev.ru/extra/formula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3" w:name="_Toc4675009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bookmarkEnd w:id="23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4. Для перевода десятичного числа в двоичную систему его необходимо последовательно делить на 2 до тех пор, пока не останется остаток, меньший или равный 1. Число в двоичной системе записывается как последовательность последнего результата деления и остатков от деления в обратном порядке.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052396C" wp14:editId="4D71D36D">
            <wp:extent cx="428625" cy="285750"/>
            <wp:effectExtent l="0" t="0" r="9525" b="0"/>
            <wp:docPr id="72" name="Рисунок 72" descr="http://inf.e-alekseev.ru/extra/ris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nf.e-alekseev.ru/extra/ris14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двоичную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2C8EBB8" wp14:editId="1107B3A2">
            <wp:extent cx="1838325" cy="1323975"/>
            <wp:effectExtent l="0" t="0" r="9525" b="9525"/>
            <wp:docPr id="71" name="Рисунок 71" descr="http://inf.e-alekseev.ru/extra/ris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nf.e-alekseev.ru/extra/ris1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4" w:name="_Toc46750094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bookmarkEnd w:id="24"/>
      <w:r>
        <w:fldChar w:fldCharType="end"/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F8313C2" wp14:editId="1299E560">
            <wp:extent cx="1057275" cy="285750"/>
            <wp:effectExtent l="0" t="0" r="9525" b="0"/>
            <wp:docPr id="70" name="Рисунок 70" descr="http://inf.e-alekseev.ru/extra/ris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nf.e-alekseev.ru/extra/ris1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5" w:name="_Toc46750094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bookmarkEnd w:id="25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5. Для перевода десятичного числа в восьмеричную систему его необходимо последовательно делить на 8 до тех пор, пока не останется остаток, меньший или равный 7. Число в восьмеричной системе записывается как последовательность цифр последнего результата деления и остатков от деления в обратном порядке.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5015CEE" wp14:editId="1056F420">
            <wp:extent cx="504825" cy="285750"/>
            <wp:effectExtent l="0" t="0" r="9525" b="0"/>
            <wp:docPr id="69" name="Рисунок 69" descr="http://inf.e-alekseev.ru/extra/ris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nf.e-alekseev.ru/extra/ris1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26" w:name="_Toc46750094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bookmarkEnd w:id="26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восьмеричную систему счисления.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2E0250C" wp14:editId="1BFA2AC2">
            <wp:extent cx="1571625" cy="1371600"/>
            <wp:effectExtent l="0" t="0" r="9525" b="0"/>
            <wp:docPr id="68" name="Рисунок 68" descr="http://inf.e-alekseev.ru/extra/ris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nf.e-alekseev.ru/extra/ris3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7" w:name="_Toc4675009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bookmarkEnd w:id="27"/>
      <w:r>
        <w:fldChar w:fldCharType="end"/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7470F71" wp14:editId="2C286062">
            <wp:extent cx="1028700" cy="285750"/>
            <wp:effectExtent l="0" t="0" r="0" b="0"/>
            <wp:docPr id="67" name="Рисунок 67" descr="http://inf.e-alekseev.ru/extra/ris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nf.e-alekseev.ru/extra/ris1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28" w:name="_Toc46750094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bookmarkEnd w:id="28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6. Для перевода десятичного числа в шестнадцатеричную систему его необходимо последовательно делить на 16 до тех пор, пока не останется остаток, меньший или равный 15. Число в шестнадцатеричной системе записывается как последовательность цифр последнего результата деления и остатков от деления в обратном порядке.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4064C85" wp14:editId="20B257A5">
            <wp:extent cx="619125" cy="285750"/>
            <wp:effectExtent l="0" t="0" r="9525" b="0"/>
            <wp:docPr id="66" name="Рисунок 66" descr="http://inf.e-alekseev.ru/extra/ris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nf.e-alekseev.ru/extra/ris1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29" w:name="_Toc46750094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bookmarkEnd w:id="29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шестнадцатеричную систему счисления.</w:t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4D919CC" wp14:editId="47BFA48A">
            <wp:extent cx="1743075" cy="1114425"/>
            <wp:effectExtent l="0" t="0" r="9525" b="9525"/>
            <wp:docPr id="65" name="Рисунок 65" descr="http://inf.e-alekseev.ru/extra/ris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nf.e-alekseev.ru/extra/ris2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30" w:name="_Toc46750094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bookmarkEnd w:id="30"/>
      <w:r>
        <w:fldChar w:fldCharType="end"/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E181EAC" wp14:editId="1E5D6C7A">
            <wp:extent cx="1285875" cy="285750"/>
            <wp:effectExtent l="0" t="0" r="9525" b="0"/>
            <wp:docPr id="64" name="Рисунок 64" descr="http://inf.e-alekseev.ru/extra/ris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nf.e-alekseev.ru/extra/ris21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31" w:name="_Toc4675009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bookmarkEnd w:id="31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7.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Чтобы перевести число из двоичной системы в восьмеричную, его нужно разбить на триады (тройки цифр), начиная с младшего разряда, в случае необходимости дополнив старшую триаду нулями, и каждую триаду заменить соответствующей восьмеричной цифрой (табл. 3).</w:t>
      </w:r>
      <w:proofErr w:type="gramEnd"/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1173C72" wp14:editId="737696C3">
            <wp:extent cx="752475" cy="285750"/>
            <wp:effectExtent l="0" t="0" r="9525" b="0"/>
            <wp:docPr id="63" name="Рисунок 63" descr="http://inf.e-alekseev.ru/extra/ris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nf.e-alekseev.ru/extra/ris2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2" w:name="_Toc4675009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bookmarkEnd w:id="3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перевести в восьмеричную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7829D45" wp14:editId="58D82AC5">
            <wp:extent cx="1666875" cy="285750"/>
            <wp:effectExtent l="0" t="0" r="9525" b="0"/>
            <wp:docPr id="62" name="Рисунок 62" descr="http://inf.e-alekseev.ru/extra/ris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nf.e-alekseev.ru/extra/ris23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3" w:name="_Toc46750095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bookmarkEnd w:id="33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8. Чтобы перевести число из двоичной системы в шестнадцатеричную, его нужно разбить на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тетрады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(четверки цифр), начиная с младшего разряда, в случае необходимости дополнив старшую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тетраду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нулями, и каждую </w:t>
      </w:r>
      <w:proofErr w:type="spell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тетраду</w:t>
      </w:r>
      <w:proofErr w:type="spell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заменить соответствующей восьмеричной цифрой (табл. 3).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7EDA513" wp14:editId="72E2BE1D">
            <wp:extent cx="1038225" cy="285750"/>
            <wp:effectExtent l="0" t="0" r="9525" b="0"/>
            <wp:docPr id="61" name="Рисунок 61" descr="http://inf.e-alekseev.ru/extra/ris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nf.e-alekseev.ru/extra/ris2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4" w:name="_Toc4675009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bookmarkEnd w:id="34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шестнадцатеричную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FA4543E" wp14:editId="5E40DC83">
            <wp:extent cx="2047875" cy="285750"/>
            <wp:effectExtent l="0" t="0" r="9525" b="0"/>
            <wp:docPr id="60" name="Рисунок 60" descr="http://inf.e-alekseev.ru/extra/ris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nf.e-alekseev.ru/extra/ris2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5" w:name="_Toc46750095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bookmarkEnd w:id="35"/>
      <w:r>
        <w:fldChar w:fldCharType="end"/>
      </w:r>
    </w:p>
    <w:p w:rsidR="008E2BB0" w:rsidRDefault="008E2BB0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sectPr w:rsidR="008E2BB0" w:rsidSect="00272C25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9. Для перевода восьмеричного числа в </w:t>
      </w:r>
      <w:proofErr w:type="gramStart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двоичное</w:t>
      </w:r>
      <w:proofErr w:type="gramEnd"/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каждую цифру заменить эквивалентной ей двоичной триадой.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9586F85" wp14:editId="50BB2AAA">
            <wp:extent cx="381000" cy="285750"/>
            <wp:effectExtent l="0" t="0" r="0" b="0"/>
            <wp:docPr id="59" name="Рисунок 59" descr="http://inf.e-alekseev.ru/extra/ris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nf.e-alekseev.ru/extra/ris2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6" w:name="_Toc4675009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bookmarkEnd w:id="36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двоичную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760A495" wp14:editId="1196C664">
            <wp:extent cx="1476375" cy="285750"/>
            <wp:effectExtent l="0" t="0" r="9525" b="0"/>
            <wp:docPr id="58" name="Рисунок 58" descr="http://inf.e-alekseev.ru/extra/ris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nf.e-alekseev.ru/extra/ris27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7" w:name="_Toc4675009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bookmarkEnd w:id="37"/>
      <w:r>
        <w:fldChar w:fldCharType="end"/>
      </w:r>
    </w:p>
    <w:p w:rsidR="00B6242D" w:rsidRPr="00B6242D" w:rsidRDefault="008E2BB0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br w:type="column"/>
      </w:r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 xml:space="preserve">10. Для перевода шестнадцатеричного числа в </w:t>
      </w:r>
      <w:proofErr w:type="gramStart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двоичное</w:t>
      </w:r>
      <w:proofErr w:type="gramEnd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необходимо каждую цифру заменить эквивалентной ей двоичной </w:t>
      </w:r>
      <w:proofErr w:type="spellStart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тетрадой</w:t>
      </w:r>
      <w:proofErr w:type="spellEnd"/>
      <w:r w:rsidR="00B6242D"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045B122" wp14:editId="6CA95824">
            <wp:extent cx="485775" cy="285750"/>
            <wp:effectExtent l="0" t="0" r="9525" b="0"/>
            <wp:docPr id="57" name="Рисунок 57" descr="http://inf.e-alekseev.ru/extra/ris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nf.e-alekseev.ru/extra/ris3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38" w:name="_Toc4675009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bookmarkEnd w:id="38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двоичную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7A74168" wp14:editId="26851504">
            <wp:extent cx="1885950" cy="285750"/>
            <wp:effectExtent l="0" t="0" r="0" b="0"/>
            <wp:docPr id="56" name="Рисунок 56" descr="http://inf.e-alekseev.ru/extra/ris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nf.e-alekseev.ru/extra/ris34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39" w:name="_Toc4675009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bookmarkEnd w:id="39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11. При переходе из восьмеричной системы счисления в шестнадцатеричную и обратно, необходим промежуточный перевод чисел в двоичную систему.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Пример 1.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A83F2F3" wp14:editId="130C2C79">
            <wp:extent cx="533400" cy="285750"/>
            <wp:effectExtent l="0" t="0" r="0" b="0"/>
            <wp:docPr id="55" name="Рисунок 55" descr="http://inf.e-alekseev.ru/extra/ris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nf.e-alekseev.ru/extra/ris2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40" w:name="_Toc46750095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bookmarkEnd w:id="40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восьмеричную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512C96A" wp14:editId="4CC5CED5">
            <wp:extent cx="2105025" cy="571500"/>
            <wp:effectExtent l="0" t="0" r="9525" b="0"/>
            <wp:docPr id="54" name="Рисунок 54" descr="http://inf.e-alekseev.ru/extra/ris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nf.e-alekseev.ru/extra/ris30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Cs w:val="0"/>
          <w:color w:val="000000"/>
          <w:sz w:val="24"/>
          <w:szCs w:val="24"/>
          <w:lang w:eastAsia="ru-RU"/>
        </w:rPr>
      </w:pPr>
      <w:bookmarkStart w:id="41" w:name="_Toc467500960"/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bookmarkEnd w:id="41"/>
      <w:r>
        <w:fldChar w:fldCharType="end"/>
      </w:r>
    </w:p>
    <w:p w:rsidR="008E2BB0" w:rsidRDefault="008E2BB0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sectPr w:rsidR="008E2BB0" w:rsidSect="008E2BB0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Пример 2. Число </w:t>
      </w:r>
      <w:r w:rsidRPr="00B6242D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B9CADB9" wp14:editId="24C18513">
            <wp:extent cx="485775" cy="285750"/>
            <wp:effectExtent l="0" t="0" r="9525" b="0"/>
            <wp:docPr id="53" name="Рисунок 53" descr="http://inf.e-alekseev.ru/extra/ris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nf.e-alekseev.ru/extra/ris3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245" w:rsidRDefault="00936245" w:rsidP="00936245">
      <w:pPr>
        <w:pStyle w:val="af6"/>
        <w:jc w:val="left"/>
      </w:pPr>
      <w:bookmarkStart w:id="42" w:name="_Toc4675009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bookmarkEnd w:id="42"/>
      <w:r>
        <w:fldChar w:fldCharType="end"/>
      </w:r>
    </w:p>
    <w:p w:rsidR="00B6242D" w:rsidRPr="00B6242D" w:rsidRDefault="00B6242D" w:rsidP="0000097B">
      <w:pPr>
        <w:jc w:val="left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 перевести в шестнадцатеричную систему счисления.</w:t>
      </w:r>
    </w:p>
    <w:p w:rsidR="00936245" w:rsidRDefault="00B6242D" w:rsidP="00936245">
      <w:pPr>
        <w:keepNext/>
        <w:jc w:val="left"/>
      </w:pPr>
      <w:r w:rsidRPr="00B6242D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F1AEED6" wp14:editId="374965C7">
            <wp:extent cx="2057400" cy="571500"/>
            <wp:effectExtent l="0" t="0" r="0" b="0"/>
            <wp:docPr id="52" name="Рисунок 52" descr="http://inf.e-alekseev.ru/extra/ris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nf.e-alekseev.ru/extra/ris3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D" w:rsidRPr="00B6242D" w:rsidRDefault="00936245" w:rsidP="00936245">
      <w:pPr>
        <w:pStyle w:val="af6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bookmarkStart w:id="43" w:name="_Toc46750096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bookmarkEnd w:id="43"/>
      <w:r>
        <w:fldChar w:fldCharType="end"/>
      </w:r>
    </w:p>
    <w:p w:rsidR="005507C6" w:rsidRDefault="005507C6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sectPr w:rsidR="005507C6" w:rsidSect="006473F6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41190D" w:rsidRDefault="0041190D" w:rsidP="0000097B">
      <w:pP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123D90" w:rsidRPr="00123D90" w:rsidRDefault="00123D90" w:rsidP="0000097B">
      <w:pPr>
        <w:pStyle w:val="2"/>
        <w:framePr w:dropCap="drop" w:lines="3" w:wrap="around" w:vAnchor="text" w:hAnchor="text"/>
        <w:spacing w:before="0" w:line="1031" w:lineRule="exact"/>
        <w:jc w:val="left"/>
        <w:textAlignment w:val="baseline"/>
        <w:rPr>
          <w:rFonts w:ascii="Arial" w:eastAsia="Times New Roman" w:hAnsi="Arial" w:cs="Arial"/>
          <w:color w:val="000000"/>
          <w:position w:val="-11"/>
          <w:sz w:val="125"/>
          <w:lang w:eastAsia="ru-RU"/>
        </w:rPr>
      </w:pPr>
      <w:bookmarkStart w:id="44" w:name="Закладка1"/>
      <w:bookmarkEnd w:id="44"/>
      <w:r w:rsidRPr="00123D90">
        <w:rPr>
          <w:rFonts w:ascii="Arial" w:eastAsia="Times New Roman" w:hAnsi="Arial" w:cs="Arial"/>
          <w:color w:val="000000"/>
          <w:position w:val="-11"/>
          <w:sz w:val="125"/>
          <w:lang w:eastAsia="ru-RU"/>
        </w:rPr>
        <w:t>К</w:t>
      </w:r>
    </w:p>
    <w:p w:rsidR="006223E9" w:rsidRPr="006223E9" w:rsidRDefault="006223E9" w:rsidP="0000097B">
      <w:pPr>
        <w:pStyle w:val="2"/>
        <w:jc w:val="left"/>
        <w:rPr>
          <w:rFonts w:ascii="Arial" w:eastAsia="Times New Roman" w:hAnsi="Arial" w:cs="Arial"/>
          <w:b w:val="0"/>
          <w:bCs w:val="0"/>
          <w:color w:val="000000"/>
          <w:lang w:eastAsia="ru-RU"/>
        </w:rPr>
      </w:pPr>
      <w:r w:rsidRPr="006223E9">
        <w:rPr>
          <w:rFonts w:ascii="Arial" w:eastAsia="Times New Roman" w:hAnsi="Arial" w:cs="Arial"/>
          <w:color w:val="000000"/>
          <w:lang w:eastAsia="ru-RU"/>
        </w:rPr>
        <w:t>одирование числовой информации</w:t>
      </w:r>
    </w:p>
    <w:p w:rsidR="006223E9" w:rsidRPr="006223E9" w:rsidRDefault="006223E9" w:rsidP="0000097B">
      <w:pPr>
        <w:pStyle w:val="3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Представление числовой информации с помощью систем счисления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записи информации о количестве объектов используются числа. Числа записываются с использованием особых знаковых систем, которые называются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системами счисления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Алфавит системы счисления состоит из символов, которые называются цифрами.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Система</w:t>
      </w:r>
      <w:r w:rsidR="008A67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DF41C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instrText>Система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счисления</w:t>
      </w:r>
      <w:r w:rsidRPr="00B6242D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- это знаковая система, в которой числа записываются по определенным правилам с помощью символов некоторого алфавита, называемых цифрами.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системы счисления делятся на две большие группы: позиционные и непозиционные. В позиционных системах счисления количественное значение цифры зависит от ее положения в числе, а в непозиционных — не зависит.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Непозиционные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8A7B4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Непозиционные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системы счисления.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Как только люди начали считать, у них появилась потребность в записи чисел. Находки археологов на стоянках первобытных людей свидетельствуют о том, что первоначально количество предметов отображали равным количеством каких-либо значков: зарубок, черточек, точек.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Такая система записи чисел называется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единичной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5C2C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единичной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так как любое число в ней образуется путем повторения одного знака, символизирующего единицу. Единичной системой счисления пользуются малыши, показывая на пальцах свой возраст или используя для этого счетные палочки.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Примером непозиционной системы, которая сохранилась до наших дней, может служить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римская система счисления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начала применяться более двух с половиной тысяч лет назад в Древнем Риме. В основе римской системы счисления лежат знаки I (один палец) для числа 1, V (раскрытая ладонь) для числа 5, X (две сложенные ладони) для числа 10, а для обозначения чисел 100, 500 и 1000 используются латинские буквы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D и М.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римской системе счисления количественное значение цифры не зависит от ее положения в числе. Например, в римском числе XXX (30) цифра X встречается трижды и в каждом случае обозначает одну и ту же величину — число 10, три раза по 10 в сумме дают 30.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записать число в римской системе счисления, необходимо разложить его на сумму тысяч, полутысяч, сотен, полусотен, десятков, пятков, единиц. Например, десятичное число 28 представляется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XXVIII =10 + 10 + 5 + 1 + 1 + 1 (два десятка, пяток, три единицы).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записи чисел в римской системе счисления применяется правило: каждый меньший знак, поставленный слева от большего, вычитается из него, в остальных случаях знаки складываются. Например, римское число IX обозначает 9 (-1 + 10), 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а XI обозначает 11 (10 + 1). Число 99 имеет следующее представление в римской системе счисления: XCIX = -10 + 100 - 1 + 10.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Позиционные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242D6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Позиционные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системы счисления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Каждая позиционная система счисления имеет определенный алфавит цифр и основание.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Основание системы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равно количеству цифр (знаков) в ее алфавите.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позиционных системах счисления количественное значение цифры зависит от ее позиции в числе. Позиция цифры в числе называется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разрядом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AC5A5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разрядом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Разряды числа возрастают справа налево, от младших разрядов к старшим, причем значения одинаковых цифр, стоящих в соседних разрядах числа, различаются на величину основания.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настоящее время наиболее распространенными позиционными системами счисления являются 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десятичная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двоичная. Десятичная система счисления имеет алфавит цифр, который состоит из десяти всем известных, так называемых арабских цифр {0, 1, 2, 3, 4, 5, 6, 7, 8, 9}. Алфавит двоичной системы - две цифры {0, 1} (табл. 4.1).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1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23E9" w:rsidRPr="006223E9" w:rsidRDefault="00936245" w:rsidP="00936245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Таблица 6</w:t>
            </w:r>
            <w:r w:rsidR="006223E9" w:rsidRPr="006223E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 Позиционные системы счисления</w:t>
            </w:r>
          </w:p>
        </w:tc>
      </w:tr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936245" w:rsidP="00936245">
            <w:pPr>
              <w:pStyle w:val="af6"/>
              <w:keepNext/>
            </w:pPr>
            <w:bookmarkStart w:id="45" w:name="_Toc467500978"/>
            <w:r>
              <w:t xml:space="preserve">Таблица </w:t>
            </w:r>
            <w:r>
              <w:fldChar w:fldCharType="begin"/>
            </w:r>
            <w:r>
              <w:instrText xml:space="preserve"> SEQ Таблица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bookmarkEnd w:id="45"/>
            <w:r>
              <w:fldChar w:fldCharType="end"/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958"/>
              <w:gridCol w:w="1149"/>
              <w:gridCol w:w="1788"/>
            </w:tblGrid>
            <w:tr w:rsidR="006223E9" w:rsidRPr="006223E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Система счисления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Основание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Алфавит цифр</w:t>
                  </w:r>
                </w:p>
              </w:tc>
            </w:tr>
            <w:tr w:rsidR="006223E9" w:rsidRPr="006223E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Десятичная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0, 1,2,3,4,5,6,7,8,9</w:t>
                  </w:r>
                </w:p>
              </w:tc>
            </w:tr>
            <w:tr w:rsidR="006223E9" w:rsidRPr="006223E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Двоичная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223E9" w:rsidRPr="006223E9" w:rsidRDefault="006223E9" w:rsidP="0000097B">
                  <w:pPr>
                    <w:spacing w:after="0" w:line="240" w:lineRule="auto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223E9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0, 1</w:t>
                  </w:r>
                </w:p>
              </w:tc>
            </w:tr>
          </w:tbl>
          <w:p w:rsidR="006223E9" w:rsidRPr="006223E9" w:rsidRDefault="006223E9" w:rsidP="0000097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Десятичная система счисления. В десятичной системе счисления цифра в крайней справа позиции обозначает единицы, цифра, смещенная на одну позицию влево, обозначает десятки, еще левее - сотни, затем тысячи и т. д. Рассмотрим в качестве примера десятичное число 555. Цифра 5 встречается в числе трижды, причем самая правая обозначает пять единиц, вторая справа - пять десятков и, наконец, третья - пять сотен.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Выше десятичное число 555 было записано в привычной для нас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свернутой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F309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свернутой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форме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Мы настолько привыкли к такой форме записи, что уже не замечаем, как в уме умножаем цифры числа на различные степени числа 10, которое является основанием десятичной системы счисления.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развернутой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F20A2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развернутой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B6242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форме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записи числа умножение цифр числа на основани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производится в явной форме. Так, в развернутой форме запись числа 555 в десятичной системе будет выглядеть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записи десятичных дробей используются разряды с отрицательными значениями степеней основания. Например, число 555,55 в развернутой форме будет записываться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555,55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Число в позиционной системе счисления записывается в виде суммы числового ряда степеней основания, в качестве коэффициентов которых выступают цифры данного числа.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Умножение или деление десятичного числа на 10 (величину основания) приводит к перемещению запятой, отделяющей целую часть 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дробной, на один разряд соответственно вправо или влево. Например: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555,55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10 = 5555,5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555,55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: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10 = 55,555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Двоичная система счисления. Числа в двоичной системе в развернутой форме записываются в виде суммы ряда степеней основания 2 с коэффициентами, в качестве которых выступают цифры 0 или 1.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развернутая запись двоичного числа выглядит следующим образом: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же число в свернутой форме: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101,01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Умножение или деление двоичного числа на 2 (величину основания) приводит к перемещению запятой, отделяющей целую часть 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дробной, на один разряд соответственно вправо или влево. Например: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101,01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 = 1010,1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101,01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: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 = 10,101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позиционная система счисления была придумана еще в древнем Вавилоне, причем вавилонская нумерация была шестидесятеричной, т. е. в ней использовалось шестьдесят цифр! Интересно, что до сих пор при измерении времени мы используем основание 60 (в 1 минуте содержится 60 секунд, а в 1 часе - 60 минут).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XIX веке довольно широкое распространение получила двенадцатеричная система счисления. До сих пор мы часто употребляем дюжину (число 12): в сутках две дюжины часов, круг содержит тридцать дюжин градусов и т. д.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информатике широко используются восьмеричная и шестнадцатеричная системы счисления. В восьмеричной системе основание равно 8 и алфавит состоит из восьми цифр {0, 1, 2, 3, 4, 5, 6, 7}. Запишем восьмеричное число 77 в свернутой и развернутой формах и переведем его в десятичную систему счисления: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77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8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8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+ 7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8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63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B6242D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 шестнадцатеричной системе основание равно 16 и алфавит состоит из шестнадцати цифр {0, 1, 2, 3, 4, 5, 6, 7, 8, 9, А, В, С, D, E, F}, причем первые десять цифр имеют общепринятое обозначение, а для записи остальных цифр {10, 11, 12, 13, 14, 15} используются первые шесть букв латинского алфавита.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Запишем шестнадцатеричное число в свернутой и развернутой формах и переведем его в десятичную систему счисления:</w:t>
      </w:r>
    </w:p>
    <w:p w:rsidR="006223E9" w:rsidRPr="00B6242D" w:rsidRDefault="006223E9" w:rsidP="0000097B">
      <w:pPr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ABCDEF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16</w:t>
      </w:r>
      <w:proofErr w:type="gramStart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А</w:t>
      </w:r>
      <w:proofErr w:type="gramEnd"/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5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В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4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C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D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Е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F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10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5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+ 11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4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+ 12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+ 13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+ 14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+ 15 </w:t>
      </w:r>
      <w:r w:rsidRPr="00B6242D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16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11259375</w:t>
      </w:r>
      <w:r w:rsidRPr="00B6242D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B6242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6223E9" w:rsidRDefault="006223E9" w:rsidP="0000097B">
      <w:pPr>
        <w:pStyle w:val="3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Перевод чисел в позиционных системах счисления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Человек использует десятичную систему счисления, а компьютер - двоичную систему счисления. Поэтому часто возникает необходимость перевода чисел из десятичной системы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двоичную и наоборот.</w:t>
      </w:r>
    </w:p>
    <w:p w:rsidR="006223E9" w:rsidRPr="00C10886" w:rsidRDefault="006223E9" w:rsidP="0000097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BD4B4" w:themeFill="accent6" w:themeFillTint="66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lang w:eastAsia="ru-RU"/>
        </w:rPr>
        <w:t>Перевод чисел из двоичной системы счисления в десятичную систему счисления.</w:t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Преобразование чисел из двоичной системы счисления в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десятичную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выполнить довольно легко. Для этого необходимо записать двоичное число в развернутой форме и вычислить его значение.</w:t>
      </w:r>
    </w:p>
    <w:p w:rsidR="006223E9" w:rsidRPr="00C10886" w:rsidRDefault="006223E9" w:rsidP="0000097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BD4B4" w:themeFill="accent6" w:themeFillTint="66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Возьмем любое двоичное число, например 10,11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Запишем его в развернутой форме и произведем вычисления:</w:t>
      </w:r>
    </w:p>
    <w:p w:rsidR="006223E9" w:rsidRPr="00C10886" w:rsidRDefault="006223E9" w:rsidP="0000097B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BD4B4" w:themeFill="accent6" w:themeFillTint="66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10,11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-2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 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 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1/2 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1/4 = 2,75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Перевод целых чисел из десятичной системы счисления в двоичную систему счисления.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Алгоритм перевода целого десятичного числа в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двоичное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следующий:</w:t>
      </w:r>
    </w:p>
    <w:p w:rsidR="00123D90" w:rsidRPr="00123D90" w:rsidRDefault="00123D90" w:rsidP="0000097B">
      <w:pPr>
        <w:pStyle w:val="a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последовательно выполнять деление исходного целого десятичного числа и получаемых целых частных на основани</w:t>
      </w:r>
      <w:proofErr w:type="gramStart"/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gramEnd"/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счисления (на 2) до тех пор, пока частное от деления не окажется равным нулю;</w:t>
      </w:r>
    </w:p>
    <w:p w:rsidR="006223E9" w:rsidRPr="00123D90" w:rsidRDefault="00123D90" w:rsidP="0000097B">
      <w:pPr>
        <w:pStyle w:val="a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получить искомое двоичное число, для чего записать полученные остатк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в обратной последовательности</w:t>
      </w:r>
      <w:r w:rsidRPr="00123D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примера рассмотрим перевод десятичного числа 19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двоичную систему счисления, записывая результаты в таблицу (табл. 4.2).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6223E9" w:rsidRPr="00C10886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23E9" w:rsidRPr="00C10886" w:rsidRDefault="006223E9" w:rsidP="00936245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Перевод целого числа из десятичной системы счисления в </w:t>
            </w:r>
            <w:proofErr w:type="gramStart"/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двоичную</w:t>
            </w:r>
            <w:proofErr w:type="gramEnd"/>
          </w:p>
        </w:tc>
      </w:tr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3EBF4970" wp14:editId="4B712F65">
                  <wp:extent cx="5715000" cy="1838325"/>
                  <wp:effectExtent l="0" t="0" r="0" b="9525"/>
                  <wp:docPr id="1" name="Рисунок 1" descr="http://www.5byte.ru/9/images/predinfo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5byte.ru/9/images/predinfo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245" w:rsidRDefault="00936245" w:rsidP="00936245">
            <w:pPr>
              <w:pStyle w:val="af6"/>
              <w:jc w:val="left"/>
            </w:pPr>
            <w:bookmarkStart w:id="46" w:name="_Toc467500963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34</w:t>
            </w:r>
            <w:bookmarkEnd w:id="46"/>
            <w:r>
              <w:fldChar w:fldCharType="end"/>
            </w:r>
          </w:p>
          <w:p w:rsidR="006223E9" w:rsidRPr="006223E9" w:rsidRDefault="006223E9" w:rsidP="0000097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получаем двоичное число: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10011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Перевод десятичных дробей в двоичную систему счисления. Алгоритм перевода десятичной дроби в 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двоичную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следующий:</w:t>
      </w:r>
    </w:p>
    <w:p w:rsidR="006223E9" w:rsidRDefault="00123D90" w:rsidP="0000097B">
      <w:pPr>
        <w:pStyle w:val="a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последовательно выполнять умножение исходной десятичной дроби и получаемых дробей на основани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(на 2) до тех пор, пока не получим нулевую дробную часть или не будет достигнута требуемая точность вычислений</w:t>
      </w:r>
    </w:p>
    <w:p w:rsidR="00123D90" w:rsidRPr="00123D90" w:rsidRDefault="00123D90" w:rsidP="0000097B">
      <w:pPr>
        <w:pStyle w:val="a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получить искомую двоичную дробь, записав полученные целые части произведений в прямой последовательности.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примера рассмотрим перевод десятичной дроби 0,75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 двоичную систему, записывая результаты в таблицу (табл. 4.3).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6223E9" w:rsidRPr="00C10886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223E9" w:rsidRPr="00C10886" w:rsidRDefault="006223E9" w:rsidP="00936245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. Перевод дробного числа из десятичной системы счисления в </w:t>
            </w:r>
            <w:proofErr w:type="gramStart"/>
            <w:r w:rsidRPr="00C108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двоичную</w:t>
            </w:r>
            <w:proofErr w:type="gramEnd"/>
          </w:p>
        </w:tc>
      </w:tr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0340A23" wp14:editId="7775AF63">
                  <wp:extent cx="5715000" cy="1390650"/>
                  <wp:effectExtent l="0" t="0" r="0" b="0"/>
                  <wp:docPr id="2" name="Рисунок 2" descr="http://www.5byte.ru/9/images/predinfo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5byte.ru/9/images/predinfo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47" w:name="_Toc46750096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35</w:t>
            </w:r>
            <w:bookmarkEnd w:id="47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получаем двоичную дробь: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0,11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</w:t>
      </w:r>
      <w:r w:rsidR="0041190D"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ревод </w:t>
      </w:r>
      <w:proofErr w:type="gramStart"/>
      <w:r w:rsidR="0041190D"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чисел, содержащих и целую</w:t>
      </w:r>
      <w:proofErr w:type="gramEnd"/>
      <w:r w:rsidR="0041190D"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дробную часть, производится в два этапа. Отдельно переводится по соответствующему алгоритму целая часть и отдельно - дробная. В итоговой записи полученного числа целая часть от дробной отделяется запятой.</w:t>
      </w:r>
    </w:p>
    <w:p w:rsidR="005507C6" w:rsidRDefault="005507C6" w:rsidP="0000097B">
      <w:pPr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  <w:sectPr w:rsidR="005507C6" w:rsidSect="005507C6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6223E9" w:rsidRPr="006223E9" w:rsidRDefault="006223E9" w:rsidP="0000097B">
      <w:pPr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23D90" w:rsidRPr="00123D90" w:rsidRDefault="00123D90" w:rsidP="0000097B">
      <w:pPr>
        <w:pStyle w:val="2"/>
        <w:framePr w:dropCap="drop" w:lines="3" w:wrap="around" w:vAnchor="text" w:hAnchor="text"/>
        <w:spacing w:before="0" w:line="952" w:lineRule="exact"/>
        <w:jc w:val="left"/>
        <w:textAlignment w:val="baseline"/>
        <w:rPr>
          <w:rFonts w:ascii="Arial" w:eastAsia="Times New Roman" w:hAnsi="Arial" w:cs="Arial"/>
          <w:color w:val="000000"/>
          <w:position w:val="-10"/>
          <w:sz w:val="115"/>
          <w:szCs w:val="24"/>
          <w:lang w:eastAsia="ru-RU"/>
        </w:rPr>
      </w:pPr>
      <w:bookmarkStart w:id="48" w:name="Закладка2"/>
      <w:bookmarkEnd w:id="48"/>
      <w:r w:rsidRPr="00123D90">
        <w:rPr>
          <w:rFonts w:ascii="Arial" w:eastAsia="Times New Roman" w:hAnsi="Arial" w:cs="Arial"/>
          <w:color w:val="000000"/>
          <w:position w:val="-10"/>
          <w:sz w:val="115"/>
          <w:szCs w:val="24"/>
          <w:lang w:eastAsia="ru-RU"/>
        </w:rPr>
        <w:t>А</w:t>
      </w:r>
    </w:p>
    <w:p w:rsidR="006223E9" w:rsidRPr="006223E9" w:rsidRDefault="006223E9" w:rsidP="0000097B">
      <w:pPr>
        <w:pStyle w:val="2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рифметические операции в позиционных системах счисления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Арифметические операции во всех позиционных системах счисления выполняются по одним и тем же хорошо известным вам правилам.</w:t>
      </w:r>
    </w:p>
    <w:p w:rsid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Сложение</w:t>
      </w:r>
    </w:p>
    <w:p w:rsid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Вычитание</w:t>
      </w:r>
    </w:p>
    <w:p w:rsid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Умножение</w:t>
      </w:r>
    </w:p>
    <w:p w:rsidR="0053069B" w:rsidRPr="0053069B" w:rsidRDefault="0053069B" w:rsidP="0000097B">
      <w:pPr>
        <w:pStyle w:val="a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Деление</w:t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Сложение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0424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Сложение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сложение чисел в двоичной системе счисления. В его основе лежит таблица сложения одноразрядных двоичных чисел: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 + 0 = 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 + 1 = 1,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+ 0 = 1,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+ 1 = 10.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обратить внимание на то, что при сложении двух единиц происходит переполнение разряда и производится перенос в старший разряд. Переполнение разряда наступает тогда, когда величина числа в нем становится равной или большей основания системы счисления, для двоичной системы счисления - большей или равной 2.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Сложение многоразрядных двоичных чисел происходит в соответствии с вышеприведенной таблицей сложения с учетом возможных переносов из младших разрядов в старшие. В качестве примера сложим в столбик двоичные числа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8D65E86" wp14:editId="52F53ABB">
                  <wp:extent cx="1428750" cy="1866900"/>
                  <wp:effectExtent l="0" t="0" r="0" b="0"/>
                  <wp:docPr id="3" name="Рисунок 3" descr="http://www.5byte.ru/9/images/predinfo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5byte.ru/9/images/predinfo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49" w:name="_Toc46750096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36</w:t>
            </w:r>
            <w:bookmarkEnd w:id="49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Проверим правильность вычислений сложением в десятичной системе счисления. Переведем двоичные числа в десятичную систему счисления и затем их сложим.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6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3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+ 3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9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переведем результат двоичного сложения в десятичное число.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9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</w:p>
    <w:p w:rsidR="000E2E14" w:rsidRDefault="000E2E14" w:rsidP="000E2E14">
      <w:pPr>
        <w:pStyle w:val="ae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0E2E14" w:rsidRDefault="000E2E14" w:rsidP="000E2E14">
      <w:pPr>
        <w:pStyle w:val="ae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2333</w:t>
      </w:r>
    </w:p>
    <w:p w:rsidR="000E2E14" w:rsidRPr="000E2E14" w:rsidRDefault="000E2E14" w:rsidP="000E2E14">
      <w:pPr>
        <w:pStyle w:val="ae"/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Сравнение результатов показывает, что сложение выполнено правильно.</w:t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Вычитание.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EE6B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Вычитание.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вычитание двоичных чисел. В его основе лежит таблица вычитания одноразрядных двоичных чисел. При вычитании из меньшего числа (0) большего (1) производится заем из старшего разряда. В таблице заем обозначен 1 с чертой.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4DB021C" wp14:editId="00ECAE6A">
                  <wp:extent cx="1428750" cy="1095375"/>
                  <wp:effectExtent l="0" t="0" r="0" b="9525"/>
                  <wp:docPr id="4" name="Рисунок 4" descr="http://www.5byte.ru/9/images/predinfo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5byte.ru/9/images/predinfo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0" w:name="_Toc467500966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37</w:t>
            </w:r>
            <w:bookmarkEnd w:id="50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Вычитание многоразрядных двоичных чисел происходит в соответствии с вышеприведенной таблицей вычитания с учетом возможных </w:t>
      </w:r>
      <w:proofErr w:type="spell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заемов</w:t>
      </w:r>
      <w:proofErr w:type="spell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старших разрядов. В качестве примера произведем вычитание двоичных чисел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2EBBB81" wp14:editId="7884F0AB">
                  <wp:extent cx="1428750" cy="1790700"/>
                  <wp:effectExtent l="0" t="0" r="0" b="0"/>
                  <wp:docPr id="5" name="Рисунок 5" descr="http://www.5byte.ru/9/images/predinfo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5byte.ru/9/images/predinfo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1" w:name="_Toc467500967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38</w:t>
            </w:r>
            <w:bookmarkEnd w:id="51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Умножение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BD62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Умножение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основе умножения лежит таблица умножения одноразрядных двоичных чисел: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F11CD4B" wp14:editId="08FD672E">
                  <wp:extent cx="1428750" cy="1381125"/>
                  <wp:effectExtent l="0" t="0" r="0" b="9525"/>
                  <wp:docPr id="6" name="Рисунок 6" descr="http://www.5byte.ru/9/images/predinfo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5byte.ru/9/images/predinfo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2" w:name="_Toc467500968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39</w:t>
            </w:r>
            <w:bookmarkEnd w:id="52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Умножение многоразрядных двоичных чисел происходит в соответствии с вышеприведенной таблицей умножения по обычной схеме, применяемой в десятичной системе счисления с последовательным умножением множимого на очередную цифру множителя. В качестве примера произведем умножение двоичных чисел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C6BF446" wp14:editId="548713D8">
                  <wp:extent cx="1428750" cy="2638425"/>
                  <wp:effectExtent l="0" t="0" r="0" b="9525"/>
                  <wp:docPr id="7" name="Рисунок 7" descr="http://www.5byte.ru/9/images/predinfo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5byte.ru/9/images/predinfo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3" w:name="_Toc467500969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40</w:t>
            </w:r>
            <w:bookmarkEnd w:id="53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41190D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Деление</w: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begin"/>
      </w:r>
      <w:r w:rsidR="008A6732">
        <w:instrText xml:space="preserve"> XE "</w:instrText>
      </w:r>
      <w:r w:rsidR="008A6732" w:rsidRPr="008509E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instrText>Деление</w:instrText>
      </w:r>
      <w:r w:rsidR="008A6732">
        <w:instrText xml:space="preserve">" </w:instrText>
      </w:r>
      <w:r w:rsidR="008A67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Операция деления выполняется по алгоритму, подобному алгоритму выполнения операции деления в десятичной системе счисления. В качестве примера произведем деление двоичного числа 110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11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D112D65" wp14:editId="7707530E">
                  <wp:extent cx="1428750" cy="981075"/>
                  <wp:effectExtent l="0" t="0" r="0" b="9525"/>
                  <wp:docPr id="8" name="Рисунок 8" descr="http://www.5byte.ru/9/images/predinfo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5byte.ru/9/images/predinfo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4" w:name="_Toc467500970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41</w:t>
            </w:r>
            <w:bookmarkEnd w:id="54"/>
            <w:r>
              <w:fldChar w:fldCharType="end"/>
            </w:r>
          </w:p>
        </w:tc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6223E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проведения арифметических операций над числами, выраженными в различных системах счисления, необходимо предварительно перевести их в одну и ту же систему.</w:t>
      </w:r>
    </w:p>
    <w:p w:rsidR="005507C6" w:rsidRDefault="005507C6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  <w:sectPr w:rsidR="005507C6" w:rsidSect="000E2E14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5507C6" w:rsidRPr="00C10886" w:rsidRDefault="005507C6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23D90" w:rsidRPr="00123D90" w:rsidRDefault="00123D90" w:rsidP="0000097B">
      <w:pPr>
        <w:pStyle w:val="2"/>
        <w:framePr w:dropCap="drop" w:lines="3" w:wrap="around" w:vAnchor="text" w:hAnchor="text"/>
        <w:spacing w:before="0" w:line="952" w:lineRule="exact"/>
        <w:jc w:val="left"/>
        <w:textAlignment w:val="baseline"/>
        <w:rPr>
          <w:rFonts w:ascii="Arial" w:eastAsia="Times New Roman" w:hAnsi="Arial" w:cs="Arial"/>
          <w:color w:val="000000"/>
          <w:position w:val="6"/>
          <w:sz w:val="93"/>
          <w:szCs w:val="24"/>
          <w:lang w:eastAsia="ru-RU"/>
        </w:rPr>
      </w:pPr>
      <w:bookmarkStart w:id="55" w:name="Закладка3"/>
      <w:bookmarkEnd w:id="55"/>
      <w:r w:rsidRPr="00123D90">
        <w:rPr>
          <w:rFonts w:ascii="Arial" w:eastAsia="Times New Roman" w:hAnsi="Arial" w:cs="Arial"/>
          <w:color w:val="000000"/>
          <w:position w:val="6"/>
          <w:sz w:val="93"/>
          <w:szCs w:val="24"/>
          <w:lang w:eastAsia="ru-RU"/>
        </w:rPr>
        <w:t>Д</w:t>
      </w:r>
    </w:p>
    <w:p w:rsidR="006223E9" w:rsidRPr="006223E9" w:rsidRDefault="006223E9" w:rsidP="0000097B">
      <w:pPr>
        <w:pStyle w:val="2"/>
        <w:jc w:val="left"/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ru-RU"/>
        </w:rPr>
      </w:pPr>
      <w:r w:rsidRPr="006223E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воичное кодирование чисел в компьютере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Числа в компьютере хранятся и обрабатываются в двоичной системе счисления. Оперативная память компьютера состоит из ячеек, в каждой из которых может храниться 8 битов информации, т. е. 8 разрядов двоичного числа.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Целые числа в компьютере хранятся в памяти в формате 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 фиксированной запятой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случае каждому разряду ячейки памяти соответствует всегда один и тот же разряд числа, а запятая находится справа после младшего разряда, т. е. вне разрядной сетки.</w:t>
      </w:r>
    </w:p>
    <w:p w:rsidR="006223E9" w:rsidRPr="00C10886" w:rsidRDefault="006223E9" w:rsidP="0000097B">
      <w:pPr>
        <w:jc w:val="left"/>
      </w:pPr>
      <w:r w:rsidRPr="00C10886">
        <w:t>Для хранения </w:t>
      </w:r>
      <w:r w:rsidRPr="00C10886">
        <w:rPr>
          <w:b/>
          <w:bCs/>
        </w:rPr>
        <w:t>целых неотрицательных чисел</w:t>
      </w:r>
      <w:r w:rsidRPr="00C10886">
        <w:t> отводится одна ячейка памяти (8 битов). Например, число А</w:t>
      </w:r>
      <w:proofErr w:type="gramStart"/>
      <w:r w:rsidRPr="00C10886">
        <w:rPr>
          <w:vertAlign w:val="subscript"/>
        </w:rPr>
        <w:t>2</w:t>
      </w:r>
      <w:proofErr w:type="gramEnd"/>
      <w:r w:rsidRPr="00C10886">
        <w:t> = 11110000</w:t>
      </w:r>
      <w:r w:rsidRPr="00C10886">
        <w:rPr>
          <w:vertAlign w:val="subscript"/>
        </w:rPr>
        <w:t>2</w:t>
      </w:r>
      <w:r w:rsidRPr="00C10886">
        <w:t> будет храниться в ячейке памяти следующим образом</w:t>
      </w:r>
      <w:r w:rsidR="008E2BB0" w:rsidRPr="008E2BB0">
        <w:t>,</w:t>
      </w:r>
      <w:r w:rsidR="008E2BB0">
        <w:t xml:space="preserve"> посмотрев на </w:t>
      </w:r>
      <w:r w:rsidR="008E2BB0">
        <w:fldChar w:fldCharType="begin"/>
      </w:r>
      <w:r w:rsidR="008E2BB0">
        <w:instrText xml:space="preserve"> REF _Ref467433686 \r \h </w:instrText>
      </w:r>
      <w:r w:rsidR="0000097B">
        <w:instrText xml:space="preserve"> \* MERGEFORMAT </w:instrText>
      </w:r>
      <w:r w:rsidR="008E2BB0">
        <w:fldChar w:fldCharType="separate"/>
      </w:r>
      <w:r w:rsidR="008E2BB0">
        <w:t>Рис.2</w:t>
      </w:r>
      <w:r w:rsidR="008E2BB0">
        <w:fldChar w:fldCharType="end"/>
      </w:r>
      <w:r w:rsidRPr="00C10886">
        <w:t>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F0A3858" wp14:editId="76207656">
                  <wp:extent cx="4762500" cy="361950"/>
                  <wp:effectExtent l="0" t="0" r="0" b="0"/>
                  <wp:docPr id="9" name="Рисунок 9" descr="http://www.5byte.ru/9/images/predinfo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5byte.ru/9/images/predinfo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6" w:name="_Toc467500971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42</w:t>
            </w:r>
            <w:bookmarkEnd w:id="56"/>
            <w:r>
              <w:fldChar w:fldCharType="end"/>
            </w:r>
          </w:p>
        </w:tc>
      </w:tr>
      <w:tr w:rsidR="008E2BB0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8E2BB0" w:rsidRPr="008E2BB0" w:rsidRDefault="008E2BB0" w:rsidP="0000097B">
            <w:pPr>
              <w:pStyle w:val="ae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</w:pPr>
            <w:bookmarkStart w:id="57" w:name="_Ref467433686"/>
          </w:p>
        </w:tc>
        <w:bookmarkEnd w:id="57"/>
      </w:tr>
    </w:tbl>
    <w:p w:rsidR="006223E9" w:rsidRPr="006223E9" w:rsidRDefault="008E2BB0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6223E9" w:rsidRPr="00846F7E" w:rsidRDefault="006223E9" w:rsidP="0000097B">
      <w:pPr>
        <w:pStyle w:val="ae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Определим диапазон чисел, которые могут храниться в оперативной памяти в формате целого неотрицательного числа. Минимальное число записывается в восьми разрядах памяти восемью нулями и равно 0. Максимальное число записывается восемью единицами и равно: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7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6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5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4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 </w:t>
      </w:r>
      <w:r w:rsidRPr="00C10886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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8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- 1 = 255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диапазон изменения целых неотрицательных чисел - от 0 до 255.</w:t>
      </w:r>
    </w:p>
    <w:p w:rsidR="006223E9" w:rsidRPr="00C10886" w:rsidRDefault="006223E9" w:rsidP="00575D7D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хранения 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целых</w:t>
      </w:r>
      <w:r w:rsidR="00575D7D">
        <w:rPr>
          <w:rStyle w:val="afe"/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endnoteReference w:id="1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чисел со знаком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отводится две ячейки памяти (16 битов), причем старший (</w:t>
      </w:r>
      <w:proofErr w:type="gramStart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левый) </w:t>
      </w:r>
      <w:proofErr w:type="gramEnd"/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разряд отводится под знак числа (если число положительное, то в знаковый разряд записывается 0, если число отрицательное, записывается 1).</w:t>
      </w:r>
    </w:p>
    <w:p w:rsidR="006223E9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Например, отрицательное число -2002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11111010010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будет представлено в 16-разрядном представлении следующим образом</w:t>
      </w:r>
      <w:r w:rsidR="00846F7E" w:rsidRP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посмотрев на </w: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REF _Ref467433497 \r \h </w:instrText>
      </w:r>
      <w:r w:rsidR="0000097B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\* MERGEFORMAT </w:instrTex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Рис.1</w:t>
      </w:r>
      <w:r w:rsidR="00846F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846F7E" w:rsidRPr="00C10886" w:rsidRDefault="00846F7E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6223E9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36245" w:rsidRDefault="006223E9" w:rsidP="00936245">
            <w:pPr>
              <w:keepNext/>
              <w:spacing w:after="0" w:line="240" w:lineRule="auto"/>
              <w:jc w:val="left"/>
            </w:pPr>
            <w:r w:rsidRPr="006223E9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668B082" wp14:editId="09486164">
                  <wp:extent cx="4762500" cy="476250"/>
                  <wp:effectExtent l="0" t="0" r="0" b="0"/>
                  <wp:docPr id="10" name="Рисунок 10" descr="http://www.5byte.ru/9/images/predinfo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5byte.ru/9/images/predinfo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3E9" w:rsidRPr="006223E9" w:rsidRDefault="00936245" w:rsidP="00936245">
            <w:pPr>
              <w:pStyle w:val="af6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bookmarkStart w:id="59" w:name="_Toc467500972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43</w:t>
            </w:r>
            <w:bookmarkEnd w:id="59"/>
            <w:r>
              <w:fldChar w:fldCharType="end"/>
            </w:r>
          </w:p>
        </w:tc>
      </w:tr>
      <w:tr w:rsidR="00846F7E" w:rsidRPr="006223E9" w:rsidTr="006223E9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846F7E" w:rsidRPr="006223E9" w:rsidRDefault="00846F7E" w:rsidP="0000097B">
            <w:pPr>
              <w:pStyle w:val="ae"/>
              <w:numPr>
                <w:ilvl w:val="0"/>
                <w:numId w:val="5"/>
              </w:numPr>
              <w:jc w:val="left"/>
              <w:rPr>
                <w:noProof/>
                <w:lang w:eastAsia="ru-RU"/>
              </w:rPr>
            </w:pPr>
            <w:bookmarkStart w:id="60" w:name="_Ref467433497"/>
          </w:p>
        </w:tc>
        <w:bookmarkEnd w:id="60"/>
      </w:tr>
    </w:tbl>
    <w:p w:rsidR="006223E9" w:rsidRPr="006223E9" w:rsidRDefault="006223E9" w:rsidP="0000097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Максимальное положительное число (с учетом выделения одного разряда на знак) для данного формата представления равно:</w:t>
      </w:r>
    </w:p>
    <w:p w:rsidR="006223E9" w:rsidRPr="00C10886" w:rsidRDefault="006223E9" w:rsidP="0000097B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= 2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15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- 1 = 32 767</w:t>
      </w:r>
      <w:r w:rsidRPr="00C10886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10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E2E14" w:rsidRPr="000E2E14" w:rsidRDefault="006223E9" w:rsidP="000E2E14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Достоинствами представления чисел в формате с фиксированной запятой являются простота и наглядность представления чисел, а также простота алгоритмов реализации арифметических операций. Недостатком является небольшой диапазон представления величин, недостаточный для решения математических, физических, экономических и других задач, в которых используются как очень малые дробные, так и очень большие числа.</w:t>
      </w:r>
    </w:p>
    <w:p w:rsidR="000E2E14" w:rsidRPr="000E2E14" w:rsidRDefault="000E2E14" w:rsidP="000E2E14">
      <w:pPr>
        <w:pStyle w:val="ae"/>
        <w:shd w:val="clear" w:color="auto" w:fill="FFFFFF"/>
        <w:spacing w:before="100" w:beforeAutospacing="1" w:after="100" w:afterAutospacing="1" w:line="240" w:lineRule="auto"/>
        <w:ind w:left="1224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E2E14" w:rsidRPr="000E2E14" w:rsidRDefault="000E2E14" w:rsidP="000E2E14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223E9" w:rsidRDefault="006223E9" w:rsidP="00575D7D">
      <w:pPr>
        <w:shd w:val="clear" w:color="auto" w:fill="FFFFFF"/>
        <w:spacing w:before="100" w:beforeAutospacing="1" w:after="100" w:afterAutospacing="1" w:line="240" w:lineRule="auto"/>
        <w:ind w:firstLine="40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представления чисел в диапазоне от очень маленьких дробей до очень больших чисел с высокой точностью используется формат 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 плавающей</w:t>
      </w:r>
      <w:r w:rsidR="00575D7D">
        <w:rPr>
          <w:rStyle w:val="afb"/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footnoteReference w:id="1"/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запятой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этом случае положение запятой в записи числа может изменяться. Число в форме с плавающей запятой занимает в памяти компьютера 4 байта (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число обычной точности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или 8 байтов (</w:t>
      </w:r>
      <w:r w:rsidRPr="00C10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число двойной точности</w:t>
      </w:r>
      <w:r w:rsidRPr="00C108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123D90" w:rsidRPr="002D752D" w:rsidRDefault="00123D90" w:rsidP="00FB50F6">
      <w:pPr>
        <w:pStyle w:val="2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  <w:sectPr w:rsidR="00123D90" w:rsidRPr="002D752D" w:rsidSect="005507C6">
          <w:endnotePr>
            <w:numFmt w:val="chicago"/>
            <w:numStart w:val="2"/>
          </w:endnotePr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bookmarkStart w:id="61" w:name="_MON_1541243319"/>
    <w:bookmarkEnd w:id="61"/>
    <w:p w:rsidR="00272C25" w:rsidRPr="00FB50F6" w:rsidRDefault="00575D7D" w:rsidP="002D752D">
      <w:pPr>
        <w:jc w:val="both"/>
        <w:sectPr w:rsidR="00272C25" w:rsidRPr="00FB50F6" w:rsidSect="00412CEA">
          <w:headerReference w:type="even" r:id="rId70"/>
          <w:headerReference w:type="default" r:id="rId71"/>
          <w:footerReference w:type="default" r:id="rId72"/>
          <w:headerReference w:type="first" r:id="rId73"/>
          <w:footerReference w:type="first" r:id="rId74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object w:dxaOrig="7243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75" o:title=""/>
          </v:shape>
          <o:OLEObject Type="Embed" ProgID="Excel.Sheet.12" ShapeID="_x0000_i1025" DrawAspect="Content" ObjectID="_1541244164" r:id="rId76"/>
        </w:object>
      </w:r>
      <w:r w:rsidR="00272C25">
        <w:fldChar w:fldCharType="begin"/>
      </w:r>
      <w:r w:rsidR="00272C25">
        <w:instrText xml:space="preserve"> INDEX \h "A" \c "2" \z "1049" </w:instrText>
      </w:r>
      <w:r w:rsidR="00272C25">
        <w:fldChar w:fldCharType="separate"/>
      </w:r>
    </w:p>
    <w:p w:rsidR="00FB50F6" w:rsidRPr="00FB50F6" w:rsidRDefault="00FB50F6" w:rsidP="00FB50F6">
      <w:pPr>
        <w:pStyle w:val="ad"/>
        <w:keepNext/>
        <w:tabs>
          <w:tab w:val="right" w:pos="4307"/>
        </w:tabs>
        <w:rPr>
          <w:noProof/>
        </w:rPr>
      </w:pPr>
      <w:r>
        <w:rPr>
          <w:noProof/>
        </w:rPr>
        <w:lastRenderedPageBreak/>
        <w:t>Предметный указатель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Вычитание.</w:t>
      </w:r>
      <w:r>
        <w:rPr>
          <w:noProof/>
        </w:rPr>
        <w:t>, 16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Деление</w:t>
      </w:r>
      <w:r>
        <w:rPr>
          <w:noProof/>
        </w:rPr>
        <w:t>, 18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Е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единичной</w:t>
      </w:r>
      <w:r>
        <w:rPr>
          <w:noProof/>
        </w:rPr>
        <w:t>, 11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Н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Непозиционные</w:t>
      </w:r>
      <w:r>
        <w:rPr>
          <w:noProof/>
        </w:rPr>
        <w:t>, 11</w:t>
      </w:r>
    </w:p>
    <w:p w:rsidR="00FB50F6" w:rsidRDefault="00FB50F6">
      <w:pPr>
        <w:pStyle w:val="ad"/>
        <w:keepNext/>
        <w:tabs>
          <w:tab w:val="right" w:pos="4307"/>
        </w:tabs>
        <w:rPr>
          <w:noProof/>
          <w:lang w:val="en-US"/>
        </w:rPr>
      </w:pP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Позиционные</w:t>
      </w:r>
      <w:r>
        <w:rPr>
          <w:noProof/>
        </w:rPr>
        <w:t>, 11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развернутой</w:t>
      </w:r>
      <w:r>
        <w:rPr>
          <w:noProof/>
        </w:rPr>
        <w:t>, 12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разрядом</w:t>
      </w:r>
      <w:r>
        <w:rPr>
          <w:noProof/>
        </w:rPr>
        <w:t>, 11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свернутой</w:t>
      </w:r>
      <w:r>
        <w:rPr>
          <w:noProof/>
        </w:rPr>
        <w:t>, 12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i/>
          <w:iCs/>
          <w:noProof/>
          <w:color w:val="000000"/>
        </w:rPr>
        <w:t>Система</w:t>
      </w:r>
      <w:r>
        <w:rPr>
          <w:noProof/>
        </w:rPr>
        <w:t>, 10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Сложение</w:t>
      </w:r>
      <w:r>
        <w:rPr>
          <w:noProof/>
        </w:rPr>
        <w:t>, 15</w:t>
      </w:r>
    </w:p>
    <w:p w:rsidR="00272C25" w:rsidRDefault="00272C25">
      <w:pPr>
        <w:pStyle w:val="ad"/>
        <w:keepNext/>
        <w:tabs>
          <w:tab w:val="right" w:pos="430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У</w:t>
      </w:r>
    </w:p>
    <w:p w:rsidR="00272C25" w:rsidRDefault="00272C25">
      <w:pPr>
        <w:pStyle w:val="12"/>
        <w:tabs>
          <w:tab w:val="right" w:pos="4307"/>
        </w:tabs>
        <w:rPr>
          <w:noProof/>
        </w:rPr>
      </w:pPr>
      <w:r w:rsidRPr="003F7401">
        <w:rPr>
          <w:rFonts w:ascii="Arial" w:eastAsia="Times New Roman" w:hAnsi="Arial" w:cs="Arial"/>
          <w:b/>
          <w:bCs/>
          <w:noProof/>
          <w:color w:val="000000"/>
        </w:rPr>
        <w:t>Умножение</w:t>
      </w:r>
      <w:r>
        <w:rPr>
          <w:noProof/>
        </w:rPr>
        <w:t>, 17</w:t>
      </w:r>
    </w:p>
    <w:p w:rsidR="00272C25" w:rsidRDefault="00272C25">
      <w:pPr>
        <w:rPr>
          <w:noProof/>
        </w:rPr>
        <w:sectPr w:rsidR="00272C25" w:rsidSect="00412CEA">
          <w:pgSz w:w="16838" w:h="11906" w:orient="landscape"/>
          <w:pgMar w:top="851" w:right="1134" w:bottom="1701" w:left="1134" w:header="709" w:footer="709" w:gutter="0"/>
          <w:cols w:num="2" w:space="720"/>
          <w:titlePg/>
          <w:docGrid w:linePitch="360"/>
        </w:sectPr>
      </w:pPr>
    </w:p>
    <w:p w:rsidR="002C4C2A" w:rsidRPr="00FB50F6" w:rsidRDefault="00272C25" w:rsidP="00936245">
      <w:pPr>
        <w:jc w:val="left"/>
      </w:pPr>
      <w:r>
        <w:lastRenderedPageBreak/>
        <w:fldChar w:fldCharType="end"/>
      </w:r>
    </w:p>
    <w:p w:rsidR="00FB50F6" w:rsidRDefault="00FB50F6" w:rsidP="00FB50F6">
      <w:pPr>
        <w:pStyle w:val="af6"/>
        <w:keepNext/>
        <w:jc w:val="left"/>
      </w:pPr>
      <w:bookmarkStart w:id="62" w:name="_Toc467500979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1</w:t>
      </w:r>
      <w:bookmarkEnd w:id="62"/>
      <w:r>
        <w:fldChar w:fldCharType="end"/>
      </w:r>
    </w:p>
    <w:p w:rsidR="00412CEA" w:rsidRPr="00412CEA" w:rsidRDefault="002D752D" w:rsidP="00936245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</m:oMath>
      </m:oMathPara>
    </w:p>
    <w:p w:rsidR="00FB50F6" w:rsidRDefault="00FB50F6" w:rsidP="00FB50F6">
      <w:pPr>
        <w:pStyle w:val="af6"/>
        <w:keepNext/>
        <w:jc w:val="left"/>
      </w:pPr>
      <w:bookmarkStart w:id="63" w:name="_Toc467500980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2</w:t>
      </w:r>
      <w:bookmarkEnd w:id="63"/>
      <w:r>
        <w:fldChar w:fldCharType="end"/>
      </w:r>
    </w:p>
    <w:p w:rsidR="00412CEA" w:rsidRPr="00412CEA" w:rsidRDefault="00412CEA" w:rsidP="00936245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p(p-a)×(p-b)×(p-c)</m:t>
              </m:r>
            </m:e>
          </m:rad>
        </m:oMath>
      </m:oMathPara>
    </w:p>
    <w:p w:rsidR="00FB50F6" w:rsidRDefault="00FB50F6" w:rsidP="00FB50F6">
      <w:pPr>
        <w:pStyle w:val="af6"/>
        <w:keepNext/>
        <w:jc w:val="both"/>
      </w:pPr>
      <w:bookmarkStart w:id="64" w:name="_Toc467500981"/>
      <w:r>
        <w:t xml:space="preserve">Формула 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3</w:t>
      </w:r>
      <w:bookmarkEnd w:id="64"/>
      <w:r>
        <w:fldChar w:fldCharType="end"/>
      </w:r>
    </w:p>
    <w:p w:rsidR="00412CEA" w:rsidRPr="00412CEA" w:rsidRDefault="002D752D" w:rsidP="00412CEA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-2bc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412CEA" w:rsidRDefault="00412CEA" w:rsidP="00936245">
      <w:pPr>
        <w:jc w:val="left"/>
        <w:rPr>
          <w:lang w:val="en-US"/>
        </w:rPr>
      </w:pPr>
    </w:p>
    <w:p w:rsidR="00412CEA" w:rsidRDefault="00412CEA" w:rsidP="00936245">
      <w:pPr>
        <w:jc w:val="left"/>
        <w:rPr>
          <w:lang w:val="en-US"/>
        </w:rPr>
      </w:pPr>
    </w:p>
    <w:p w:rsidR="00412CEA" w:rsidRPr="00412CEA" w:rsidRDefault="00412CEA" w:rsidP="00936245">
      <w:pPr>
        <w:jc w:val="left"/>
        <w:rPr>
          <w:lang w:val="en-US"/>
        </w:rPr>
      </w:pPr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\h \z \c "Таблица" </w:instrText>
      </w:r>
      <w:r>
        <w:rPr>
          <w:caps w:val="0"/>
        </w:rPr>
        <w:fldChar w:fldCharType="separate"/>
      </w:r>
      <w:hyperlink w:anchor="_Toc467500973" w:history="1">
        <w:r w:rsidRPr="00E36570">
          <w:rPr>
            <w:rStyle w:val="a5"/>
            <w:noProof/>
          </w:rPr>
          <w:t>Таблица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4" w:history="1">
        <w:r w:rsidRPr="00E36570">
          <w:rPr>
            <w:rStyle w:val="a5"/>
            <w:noProof/>
          </w:rPr>
          <w:t>Таблица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5" w:history="1">
        <w:r w:rsidRPr="00E36570">
          <w:rPr>
            <w:rStyle w:val="a5"/>
            <w:noProof/>
          </w:rPr>
          <w:t>Таблица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6" w:history="1">
        <w:r w:rsidRPr="00E36570">
          <w:rPr>
            <w:rStyle w:val="a5"/>
            <w:noProof/>
          </w:rPr>
          <w:t>Таблица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7" w:history="1">
        <w:r w:rsidRPr="00E36570">
          <w:rPr>
            <w:rStyle w:val="a5"/>
            <w:noProof/>
          </w:rPr>
          <w:t>Таблица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8" w:history="1">
        <w:r w:rsidRPr="00E36570">
          <w:rPr>
            <w:rStyle w:val="a5"/>
            <w:noProof/>
          </w:rPr>
          <w:t>Таблица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6703" w:rsidRDefault="002D752D" w:rsidP="00704378">
      <w:pPr>
        <w:jc w:val="left"/>
      </w:pPr>
      <w:r>
        <w:rPr>
          <w:caps/>
          <w:sz w:val="20"/>
          <w:szCs w:val="20"/>
        </w:rPr>
        <w:fldChar w:fldCharType="end"/>
      </w:r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467500930" w:history="1">
        <w:r w:rsidRPr="000725B8">
          <w:rPr>
            <w:rStyle w:val="a5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1" w:history="1">
        <w:r w:rsidRPr="000725B8">
          <w:rPr>
            <w:rStyle w:val="a5"/>
            <w:noProof/>
          </w:rPr>
          <w:t>Рисунок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2" w:history="1">
        <w:r w:rsidRPr="000725B8">
          <w:rPr>
            <w:rStyle w:val="a5"/>
            <w:noProof/>
          </w:rPr>
          <w:t>Рисунок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3" w:history="1">
        <w:r w:rsidRPr="000725B8">
          <w:rPr>
            <w:rStyle w:val="a5"/>
            <w:noProof/>
          </w:rPr>
          <w:t>Рисунок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4" w:history="1">
        <w:r w:rsidRPr="000725B8">
          <w:rPr>
            <w:rStyle w:val="a5"/>
            <w:noProof/>
          </w:rPr>
          <w:t>Рисунок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5" w:history="1">
        <w:r w:rsidRPr="000725B8">
          <w:rPr>
            <w:rStyle w:val="a5"/>
            <w:noProof/>
          </w:rPr>
          <w:t>Рисунок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6" w:history="1">
        <w:r w:rsidRPr="000725B8">
          <w:rPr>
            <w:rStyle w:val="a5"/>
            <w:noProof/>
          </w:rPr>
          <w:t>Рисунок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7" w:history="1">
        <w:r w:rsidRPr="000725B8">
          <w:rPr>
            <w:rStyle w:val="a5"/>
            <w:noProof/>
          </w:rPr>
          <w:t>Рисунок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8" w:history="1">
        <w:r w:rsidRPr="000725B8">
          <w:rPr>
            <w:rStyle w:val="a5"/>
            <w:noProof/>
          </w:rPr>
          <w:t>Рисунок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39" w:history="1">
        <w:r w:rsidRPr="000725B8">
          <w:rPr>
            <w:rStyle w:val="a5"/>
            <w:noProof/>
          </w:rPr>
          <w:t>Рисунок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0" w:history="1">
        <w:r w:rsidRPr="000725B8">
          <w:rPr>
            <w:rStyle w:val="a5"/>
            <w:noProof/>
          </w:rPr>
          <w:t>Рисунок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1" w:history="1">
        <w:r w:rsidRPr="000725B8">
          <w:rPr>
            <w:rStyle w:val="a5"/>
            <w:noProof/>
          </w:rPr>
          <w:t>Рисунок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2" w:history="1">
        <w:r w:rsidRPr="000725B8">
          <w:rPr>
            <w:rStyle w:val="a5"/>
            <w:noProof/>
          </w:rPr>
          <w:t>Рисунок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3" w:history="1">
        <w:r w:rsidRPr="000725B8">
          <w:rPr>
            <w:rStyle w:val="a5"/>
            <w:noProof/>
          </w:rPr>
          <w:t>Рисунок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4" w:history="1">
        <w:r w:rsidRPr="000725B8">
          <w:rPr>
            <w:rStyle w:val="a5"/>
            <w:noProof/>
          </w:rPr>
          <w:t>Рисунок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5" w:history="1">
        <w:r w:rsidRPr="000725B8">
          <w:rPr>
            <w:rStyle w:val="a5"/>
            <w:noProof/>
          </w:rPr>
          <w:t>Рисунок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6" w:history="1">
        <w:r w:rsidRPr="000725B8">
          <w:rPr>
            <w:rStyle w:val="a5"/>
            <w:noProof/>
          </w:rPr>
          <w:t>Рисунок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7" w:history="1">
        <w:r w:rsidRPr="000725B8">
          <w:rPr>
            <w:rStyle w:val="a5"/>
            <w:noProof/>
          </w:rPr>
          <w:t>Рисунок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8" w:history="1">
        <w:r w:rsidRPr="000725B8">
          <w:rPr>
            <w:rStyle w:val="a5"/>
            <w:noProof/>
          </w:rPr>
          <w:t>Рисунок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49" w:history="1">
        <w:r w:rsidRPr="000725B8">
          <w:rPr>
            <w:rStyle w:val="a5"/>
            <w:noProof/>
          </w:rPr>
          <w:t>Рисунок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0" w:history="1">
        <w:r w:rsidRPr="000725B8">
          <w:rPr>
            <w:rStyle w:val="a5"/>
            <w:noProof/>
          </w:rPr>
          <w:t>Рисунок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1" w:history="1">
        <w:r w:rsidRPr="000725B8">
          <w:rPr>
            <w:rStyle w:val="a5"/>
            <w:noProof/>
          </w:rPr>
          <w:t>Рисунок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2" w:history="1">
        <w:r w:rsidRPr="000725B8">
          <w:rPr>
            <w:rStyle w:val="a5"/>
            <w:noProof/>
          </w:rPr>
          <w:t>Рисунок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3" w:history="1">
        <w:r w:rsidRPr="000725B8">
          <w:rPr>
            <w:rStyle w:val="a5"/>
            <w:noProof/>
          </w:rPr>
          <w:t>Рисунок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4" w:history="1">
        <w:r w:rsidRPr="000725B8">
          <w:rPr>
            <w:rStyle w:val="a5"/>
            <w:noProof/>
          </w:rPr>
          <w:t>Рисунок 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5" w:history="1">
        <w:r w:rsidRPr="000725B8">
          <w:rPr>
            <w:rStyle w:val="a5"/>
            <w:noProof/>
          </w:rPr>
          <w:t>Рисунок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6" w:history="1">
        <w:r w:rsidRPr="000725B8">
          <w:rPr>
            <w:rStyle w:val="a5"/>
            <w:noProof/>
          </w:rPr>
          <w:t>Рисунок 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7" w:history="1">
        <w:r w:rsidRPr="000725B8">
          <w:rPr>
            <w:rStyle w:val="a5"/>
            <w:noProof/>
          </w:rPr>
          <w:t>Рисунок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8" w:history="1">
        <w:r w:rsidRPr="000725B8">
          <w:rPr>
            <w:rStyle w:val="a5"/>
            <w:noProof/>
          </w:rPr>
          <w:t>Рисунок 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59" w:history="1">
        <w:r w:rsidRPr="000725B8">
          <w:rPr>
            <w:rStyle w:val="a5"/>
            <w:noProof/>
          </w:rPr>
          <w:t>Рисунок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0" w:history="1">
        <w:r w:rsidRPr="000725B8">
          <w:rPr>
            <w:rStyle w:val="a5"/>
            <w:noProof/>
          </w:rPr>
          <w:t>Рисунок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1" w:history="1">
        <w:r w:rsidRPr="000725B8">
          <w:rPr>
            <w:rStyle w:val="a5"/>
            <w:noProof/>
          </w:rPr>
          <w:t>Рисунок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2" w:history="1">
        <w:r w:rsidRPr="000725B8">
          <w:rPr>
            <w:rStyle w:val="a5"/>
            <w:noProof/>
          </w:rPr>
          <w:t>Рисунок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3" w:history="1">
        <w:r w:rsidRPr="000725B8">
          <w:rPr>
            <w:rStyle w:val="a5"/>
            <w:noProof/>
          </w:rPr>
          <w:t>Рисунок 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4" w:history="1">
        <w:r w:rsidRPr="000725B8">
          <w:rPr>
            <w:rStyle w:val="a5"/>
            <w:noProof/>
          </w:rPr>
          <w:t>Рисунок 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5" w:history="1">
        <w:r w:rsidRPr="000725B8">
          <w:rPr>
            <w:rStyle w:val="a5"/>
            <w:noProof/>
          </w:rPr>
          <w:t>Рисунок 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6" w:history="1">
        <w:r w:rsidRPr="000725B8">
          <w:rPr>
            <w:rStyle w:val="a5"/>
            <w:noProof/>
          </w:rPr>
          <w:t>Рисунок 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7" w:history="1">
        <w:r w:rsidRPr="000725B8">
          <w:rPr>
            <w:rStyle w:val="a5"/>
            <w:noProof/>
          </w:rPr>
          <w:t>Рисунок 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8" w:history="1">
        <w:r w:rsidRPr="000725B8">
          <w:rPr>
            <w:rStyle w:val="a5"/>
            <w:noProof/>
          </w:rPr>
          <w:t>Рисунок 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69" w:history="1">
        <w:r w:rsidRPr="000725B8">
          <w:rPr>
            <w:rStyle w:val="a5"/>
            <w:noProof/>
          </w:rPr>
          <w:t>Рисунок 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0" w:history="1">
        <w:r w:rsidRPr="000725B8">
          <w:rPr>
            <w:rStyle w:val="a5"/>
            <w:noProof/>
          </w:rPr>
          <w:t>Рисунок 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1" w:history="1">
        <w:r w:rsidRPr="000725B8">
          <w:rPr>
            <w:rStyle w:val="a5"/>
            <w:noProof/>
          </w:rPr>
          <w:t>Рисунок 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72" w:history="1">
        <w:r w:rsidRPr="000725B8">
          <w:rPr>
            <w:rStyle w:val="a5"/>
            <w:noProof/>
          </w:rPr>
          <w:t>Рисунок 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04378" w:rsidRDefault="002D752D" w:rsidP="00704378">
      <w:pPr>
        <w:jc w:val="both"/>
        <w:rPr>
          <w:rFonts w:cstheme="minorHAnsi"/>
          <w:caps/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r>
        <w:rPr>
          <w:rFonts w:cstheme="minorHAnsi"/>
          <w:caps w:val="0"/>
        </w:rPr>
        <w:fldChar w:fldCharType="begin"/>
      </w:r>
      <w:r>
        <w:rPr>
          <w:rFonts w:cstheme="minorHAnsi"/>
          <w:caps w:val="0"/>
        </w:rPr>
        <w:instrText xml:space="preserve"> TOC \h \z \c "Формула" </w:instrText>
      </w:r>
      <w:r>
        <w:rPr>
          <w:rFonts w:cstheme="minorHAnsi"/>
          <w:caps w:val="0"/>
        </w:rPr>
        <w:fldChar w:fldCharType="separate"/>
      </w:r>
      <w:hyperlink w:anchor="_Toc467500979" w:history="1">
        <w:r w:rsidRPr="007154ED">
          <w:rPr>
            <w:rStyle w:val="a5"/>
            <w:noProof/>
          </w:rPr>
          <w:t>Формула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80" w:history="1">
        <w:r w:rsidRPr="007154ED">
          <w:rPr>
            <w:rStyle w:val="a5"/>
            <w:noProof/>
          </w:rPr>
          <w:t>Формула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752D" w:rsidRDefault="002D752D">
      <w:pPr>
        <w:pStyle w:val="af7"/>
        <w:tabs>
          <w:tab w:val="right" w:pos="9344"/>
        </w:tabs>
        <w:rPr>
          <w:rFonts w:eastAsiaTheme="minorEastAsia"/>
          <w:caps w:val="0"/>
          <w:noProof/>
          <w:sz w:val="22"/>
          <w:szCs w:val="22"/>
          <w:lang w:eastAsia="ru-RU"/>
        </w:rPr>
      </w:pPr>
      <w:hyperlink w:anchor="_Toc467500981" w:history="1">
        <w:r w:rsidRPr="007154ED">
          <w:rPr>
            <w:rStyle w:val="a5"/>
            <w:noProof/>
          </w:rPr>
          <w:t>Формула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_Toc467500981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50F6" w:rsidRDefault="002D752D" w:rsidP="00704378">
      <w:pPr>
        <w:jc w:val="both"/>
      </w:pPr>
      <w:r>
        <w:rPr>
          <w:rFonts w:cstheme="minorHAnsi"/>
          <w:caps/>
          <w:sz w:val="20"/>
          <w:szCs w:val="20"/>
        </w:rPr>
        <w:fldChar w:fldCharType="end"/>
      </w:r>
    </w:p>
    <w:sectPr w:rsidR="00FB50F6" w:rsidSect="002D752D">
      <w:pgSz w:w="11906" w:h="16838"/>
      <w:pgMar w:top="1134" w:right="1701" w:bottom="1134" w:left="85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User" w:date="2016-11-20T22:35:00Z" w:initials="U">
    <w:p w:rsidR="002D752D" w:rsidRDefault="002D752D">
      <w:pPr>
        <w:pStyle w:val="af1"/>
      </w:pPr>
      <w:r>
        <w:rPr>
          <w:rStyle w:val="af0"/>
        </w:rPr>
        <w:annotationRef/>
      </w:r>
      <w:r>
        <w:t>И это правда</w:t>
      </w:r>
    </w:p>
    <w:p w:rsidR="002D752D" w:rsidRDefault="002D752D">
      <w:pPr>
        <w:pStyle w:val="af1"/>
      </w:pPr>
    </w:p>
  </w:comment>
  <w:comment w:id="10" w:author="User" w:date="2016-11-20T22:37:00Z" w:initials="U">
    <w:p w:rsidR="002D752D" w:rsidRDefault="002D752D">
      <w:pPr>
        <w:pStyle w:val="af1"/>
      </w:pPr>
      <w:r>
        <w:rPr>
          <w:rStyle w:val="af0"/>
        </w:rPr>
        <w:annotationRef/>
      </w:r>
      <w:r>
        <w:t>Родился ок</w:t>
      </w:r>
      <w:r w:rsidRPr="002D752D">
        <w:t>.</w:t>
      </w:r>
      <w:r>
        <w:t>1170г</w:t>
      </w:r>
      <w:r w:rsidRPr="002D752D">
        <w:t>.</w:t>
      </w:r>
    </w:p>
    <w:p w:rsidR="002D752D" w:rsidRPr="009076B7" w:rsidRDefault="002D752D">
      <w:pPr>
        <w:pStyle w:val="af1"/>
      </w:pPr>
      <w:r>
        <w:t>Был пропагандистом десятичной системы счисления и использования арабских цифр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995" w:rsidRDefault="00051995" w:rsidP="00E76C1C">
      <w:pPr>
        <w:spacing w:after="0" w:line="240" w:lineRule="auto"/>
      </w:pPr>
      <w:r>
        <w:separator/>
      </w:r>
    </w:p>
  </w:endnote>
  <w:endnote w:type="continuationSeparator" w:id="0">
    <w:p w:rsidR="00051995" w:rsidRDefault="00051995" w:rsidP="00E76C1C">
      <w:pPr>
        <w:spacing w:after="0" w:line="240" w:lineRule="auto"/>
      </w:pPr>
      <w:r>
        <w:continuationSeparator/>
      </w:r>
    </w:p>
  </w:endnote>
  <w:endnote w:id="1">
    <w:p w:rsidR="00575D7D" w:rsidRDefault="00575D7D">
      <w:pPr>
        <w:pStyle w:val="afc"/>
      </w:pPr>
      <w:r>
        <w:rPr>
          <w:rStyle w:val="afe"/>
        </w:rPr>
        <w:endnoteRef/>
      </w:r>
      <w:r>
        <w:rPr>
          <w:rStyle w:val="afe"/>
        </w:rPr>
        <w:endnoteRef/>
      </w:r>
    </w:p>
    <w:p w:rsidR="00575D7D" w:rsidRDefault="00575D7D">
      <w:pPr>
        <w:pStyle w:val="afc"/>
      </w:pPr>
    </w:p>
    <w:p w:rsidR="00575D7D" w:rsidRDefault="00575D7D">
      <w:pPr>
        <w:pStyle w:val="afc"/>
      </w:pPr>
    </w:p>
    <w:p w:rsidR="00575D7D" w:rsidRDefault="00575D7D">
      <w:pPr>
        <w:pStyle w:val="afc"/>
      </w:pPr>
    </w:p>
    <w:p w:rsidR="00575D7D" w:rsidRDefault="00575D7D" w:rsidP="00575D7D">
      <w:pPr>
        <w:pStyle w:val="aff"/>
        <w:ind w:left="720" w:hanging="720"/>
        <w:rPr>
          <w:noProof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  <w:r>
        <w:rPr>
          <w:noProof/>
        </w:rPr>
        <w:t xml:space="preserve">Ф., К. (б.д.). </w:t>
      </w:r>
      <w:r>
        <w:rPr>
          <w:i/>
          <w:iCs/>
          <w:noProof/>
        </w:rPr>
        <w:t>Превращение.</w:t>
      </w:r>
      <w:r>
        <w:rPr>
          <w:noProof/>
        </w:rPr>
        <w:t xml:space="preserve"> 1700.</w:t>
      </w:r>
      <w:bookmarkStart w:id="58" w:name="_GoBack"/>
      <w:bookmarkEnd w:id="58"/>
    </w:p>
    <w:p w:rsidR="00575D7D" w:rsidRDefault="00575D7D" w:rsidP="00575D7D">
      <w:pPr>
        <w:pStyle w:val="afc"/>
      </w:pPr>
      <w:r>
        <w:fldChar w:fldCharType="end"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562404"/>
      <w:docPartObj>
        <w:docPartGallery w:val="Page Numbers (Bottom of Page)"/>
        <w:docPartUnique/>
      </w:docPartObj>
    </w:sdtPr>
    <w:sdtContent>
      <w:p w:rsidR="000E2E14" w:rsidRDefault="000E2E1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D7D">
          <w:rPr>
            <w:noProof/>
          </w:rPr>
          <w:t>0</w:t>
        </w:r>
        <w:r>
          <w:fldChar w:fldCharType="end"/>
        </w:r>
      </w:p>
    </w:sdtContent>
  </w:sdt>
  <w:p w:rsidR="000E2E14" w:rsidRDefault="000E2E1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E14" w:rsidRDefault="000E2E14">
    <w:pPr>
      <w:pStyle w:val="aa"/>
    </w:pPr>
    <w:sdt>
      <w:sdtPr>
        <w:id w:val="-95563504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5D7D">
          <w:rPr>
            <w:noProof/>
          </w:rPr>
          <w:t>1</w:t>
        </w:r>
        <w:r>
          <w:fldChar w:fldCharType="end"/>
        </w:r>
      </w:sdtContent>
    </w:sdt>
  </w:p>
  <w:p w:rsidR="000E2E14" w:rsidRDefault="000E2E1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073260"/>
      <w:docPartObj>
        <w:docPartGallery w:val="Page Numbers (Bottom of Page)"/>
        <w:docPartUnique/>
      </w:docPartObj>
    </w:sdtPr>
    <w:sdtContent>
      <w:p w:rsidR="002D752D" w:rsidRDefault="002D752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D7D">
          <w:rPr>
            <w:noProof/>
          </w:rPr>
          <w:t>3</w:t>
        </w:r>
        <w:r>
          <w:fldChar w:fldCharType="end"/>
        </w:r>
      </w:p>
    </w:sdtContent>
  </w:sdt>
  <w:p w:rsidR="002D752D" w:rsidRDefault="002D752D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9648374"/>
      <w:docPartObj>
        <w:docPartGallery w:val="Page Numbers (Bottom of Page)"/>
        <w:docPartUnique/>
      </w:docPartObj>
    </w:sdtPr>
    <w:sdtContent>
      <w:p w:rsidR="002D752D" w:rsidRDefault="002D752D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D7D">
          <w:rPr>
            <w:noProof/>
          </w:rPr>
          <w:t>2</w:t>
        </w:r>
        <w:r>
          <w:fldChar w:fldCharType="end"/>
        </w:r>
      </w:p>
    </w:sdtContent>
  </w:sdt>
  <w:p w:rsidR="002D752D" w:rsidRDefault="002D752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995" w:rsidRDefault="00051995" w:rsidP="00E76C1C">
      <w:pPr>
        <w:spacing w:after="0" w:line="240" w:lineRule="auto"/>
      </w:pPr>
      <w:r>
        <w:separator/>
      </w:r>
    </w:p>
  </w:footnote>
  <w:footnote w:type="continuationSeparator" w:id="0">
    <w:p w:rsidR="00051995" w:rsidRDefault="00051995" w:rsidP="00E76C1C">
      <w:pPr>
        <w:spacing w:after="0" w:line="240" w:lineRule="auto"/>
      </w:pPr>
      <w:r>
        <w:continuationSeparator/>
      </w:r>
    </w:p>
  </w:footnote>
  <w:footnote w:id="1">
    <w:p w:rsidR="00575D7D" w:rsidRPr="00575D7D" w:rsidRDefault="00575D7D">
      <w:pPr>
        <w:pStyle w:val="af9"/>
      </w:pPr>
      <w:r>
        <w:rPr>
          <w:rStyle w:val="afb"/>
        </w:rPr>
        <w:footnoteRef/>
      </w:r>
      <w:r>
        <w:t xml:space="preserve"> Не точный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2D" w:rsidRDefault="002D752D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6" o:spid="_x0000_s2056" type="#_x0000_t136" style="position:absolute;left:0;text-align:left;margin-left:0;margin-top:0;width:439.65pt;height:21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2D" w:rsidRDefault="002D752D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7" o:spid="_x0000_s2057" type="#_x0000_t136" style="position:absolute;left:0;text-align:left;margin-left:0;margin-top:0;width:439.65pt;height:21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2D" w:rsidRDefault="002D752D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5" o:spid="_x0000_s2055" type="#_x0000_t136" style="position:absolute;left:0;text-align:left;margin-left:0;margin-top:0;width:439.65pt;height:21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2D" w:rsidRDefault="002D752D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9" o:spid="_x0000_s2059" type="#_x0000_t136" style="position:absolute;left:0;text-align:left;margin-left:0;margin-top:0;width:439.65pt;height:219.8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2D" w:rsidRDefault="002D752D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70" o:spid="_x0000_s2060" type="#_x0000_t136" style="position:absolute;left:0;text-align:left;margin-left:0;margin-top:0;width:439.65pt;height:219.8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2D" w:rsidRDefault="002D752D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396268" o:spid="_x0000_s2058" type="#_x0000_t136" style="position:absolute;left:0;text-align:left;margin-left:0;margin-top:0;width:439.65pt;height:219.8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ЛИЧНОЕ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33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AC059C"/>
    <w:multiLevelType w:val="multilevel"/>
    <w:tmpl w:val="6E7CFFDA"/>
    <w:lvl w:ilvl="0">
      <w:start w:val="1"/>
      <w:numFmt w:val="none"/>
      <w:lvlText w:val="Рис.1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8697BB9"/>
    <w:multiLevelType w:val="hybridMultilevel"/>
    <w:tmpl w:val="9B06B468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">
    <w:nsid w:val="47AE2AFA"/>
    <w:multiLevelType w:val="hybridMultilevel"/>
    <w:tmpl w:val="28E65F0A"/>
    <w:lvl w:ilvl="0" w:tplc="1C7C2B64">
      <w:numFmt w:val="bullet"/>
      <w:lvlText w:val=""/>
      <w:lvlJc w:val="left"/>
      <w:pPr>
        <w:ind w:left="1584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48CA3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730C64"/>
    <w:multiLevelType w:val="hybridMultilevel"/>
    <w:tmpl w:val="38CEA65E"/>
    <w:lvl w:ilvl="0" w:tplc="04190005">
      <w:start w:val="1"/>
      <w:numFmt w:val="bullet"/>
      <w:lvlText w:val=""/>
      <w:lvlJc w:val="left"/>
      <w:pPr>
        <w:ind w:left="11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>
    <w:nsid w:val="565D68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A15B75"/>
    <w:multiLevelType w:val="multilevel"/>
    <w:tmpl w:val="3222B2D8"/>
    <w:lvl w:ilvl="0">
      <w:start w:val="1"/>
      <w:numFmt w:val="none"/>
      <w:lvlText w:val="Рис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FF442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E76F6C"/>
    <w:multiLevelType w:val="hybridMultilevel"/>
    <w:tmpl w:val="8E3047F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7CF75ADA"/>
    <w:multiLevelType w:val="multilevel"/>
    <w:tmpl w:val="0FCA0102"/>
    <w:lvl w:ilvl="0">
      <w:start w:val="1"/>
      <w:numFmt w:val="none"/>
      <w:lvlText w:val="Рис.2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9"/>
    <w:rsid w:val="0000097B"/>
    <w:rsid w:val="00051995"/>
    <w:rsid w:val="000E2E14"/>
    <w:rsid w:val="00123D90"/>
    <w:rsid w:val="0012481F"/>
    <w:rsid w:val="00272C25"/>
    <w:rsid w:val="002A1487"/>
    <w:rsid w:val="002C4C2A"/>
    <w:rsid w:val="002D752D"/>
    <w:rsid w:val="00406703"/>
    <w:rsid w:val="0041190D"/>
    <w:rsid w:val="00412CEA"/>
    <w:rsid w:val="00523128"/>
    <w:rsid w:val="0053069B"/>
    <w:rsid w:val="005507C6"/>
    <w:rsid w:val="00575D7D"/>
    <w:rsid w:val="005B3729"/>
    <w:rsid w:val="00612E6E"/>
    <w:rsid w:val="006223E9"/>
    <w:rsid w:val="006473F6"/>
    <w:rsid w:val="00704378"/>
    <w:rsid w:val="00765C59"/>
    <w:rsid w:val="007F6BCC"/>
    <w:rsid w:val="00846F7E"/>
    <w:rsid w:val="008A6732"/>
    <w:rsid w:val="008B76B1"/>
    <w:rsid w:val="008E2BB0"/>
    <w:rsid w:val="009076B7"/>
    <w:rsid w:val="00936245"/>
    <w:rsid w:val="009D2649"/>
    <w:rsid w:val="00A926B7"/>
    <w:rsid w:val="00B24289"/>
    <w:rsid w:val="00B32B78"/>
    <w:rsid w:val="00B6242D"/>
    <w:rsid w:val="00BC4245"/>
    <w:rsid w:val="00C10886"/>
    <w:rsid w:val="00D25E0F"/>
    <w:rsid w:val="00D95886"/>
    <w:rsid w:val="00DD2CB1"/>
    <w:rsid w:val="00E76C1C"/>
    <w:rsid w:val="00EE06F0"/>
    <w:rsid w:val="00F77BF3"/>
    <w:rsid w:val="00F82C45"/>
    <w:rsid w:val="00F940B9"/>
    <w:rsid w:val="00FB50F6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qFormat/>
    <w:rsid w:val="00846F7E"/>
    <w:pPr>
      <w:jc w:val="center"/>
    </w:pPr>
  </w:style>
  <w:style w:type="paragraph" w:styleId="1">
    <w:name w:val="heading 1"/>
    <w:basedOn w:val="a"/>
    <w:next w:val="a"/>
    <w:link w:val="10"/>
    <w:uiPriority w:val="9"/>
    <w:qFormat/>
    <w:rsid w:val="00E76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6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E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242D"/>
    <w:rPr>
      <w:color w:val="0000FF" w:themeColor="hyperlink"/>
      <w:u w:val="single"/>
    </w:rPr>
  </w:style>
  <w:style w:type="paragraph" w:styleId="a6">
    <w:name w:val="No Spacing"/>
    <w:aliases w:val="тр"/>
    <w:next w:val="a"/>
    <w:link w:val="a7"/>
    <w:uiPriority w:val="1"/>
    <w:qFormat/>
    <w:rsid w:val="008E2BB0"/>
    <w:pPr>
      <w:spacing w:after="0" w:line="240" w:lineRule="auto"/>
      <w:jc w:val="center"/>
    </w:pPr>
    <w:rPr>
      <w:rFonts w:eastAsiaTheme="minorEastAsia"/>
      <w:lang w:eastAsia="ru-RU"/>
    </w:rPr>
  </w:style>
  <w:style w:type="character" w:customStyle="1" w:styleId="a7">
    <w:name w:val="Без интервала Знак"/>
    <w:aliases w:val="тр Знак"/>
    <w:basedOn w:val="a0"/>
    <w:link w:val="a6"/>
    <w:uiPriority w:val="1"/>
    <w:rsid w:val="008E2BB0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6C1C"/>
  </w:style>
  <w:style w:type="paragraph" w:styleId="aa">
    <w:name w:val="footer"/>
    <w:basedOn w:val="a"/>
    <w:link w:val="ab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6C1C"/>
  </w:style>
  <w:style w:type="paragraph" w:styleId="ac">
    <w:name w:val="TOC Heading"/>
    <w:basedOn w:val="1"/>
    <w:next w:val="a"/>
    <w:uiPriority w:val="39"/>
    <w:semiHidden/>
    <w:unhideWhenUsed/>
    <w:qFormat/>
    <w:rsid w:val="00E76C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C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6C1C"/>
    <w:pPr>
      <w:spacing w:after="100"/>
      <w:ind w:left="440"/>
    </w:pPr>
  </w:style>
  <w:style w:type="paragraph" w:styleId="12">
    <w:name w:val="index 1"/>
    <w:basedOn w:val="a"/>
    <w:next w:val="a"/>
    <w:autoRedefine/>
    <w:uiPriority w:val="99"/>
    <w:unhideWhenUsed/>
    <w:rsid w:val="00272C25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272C25"/>
    <w:pPr>
      <w:spacing w:after="0"/>
      <w:ind w:left="440" w:hanging="220"/>
    </w:pPr>
    <w:rPr>
      <w:rFonts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272C25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272C25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272C25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272C25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272C25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272C25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272C25"/>
    <w:pPr>
      <w:spacing w:after="0"/>
      <w:ind w:left="1980" w:hanging="220"/>
    </w:pPr>
    <w:rPr>
      <w:rFonts w:cs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272C25"/>
    <w:pPr>
      <w:spacing w:before="240" w:after="120"/>
    </w:pPr>
    <w:rPr>
      <w:rFonts w:cstheme="minorHAnsi"/>
      <w:b/>
      <w:bCs/>
      <w:sz w:val="26"/>
      <w:szCs w:val="26"/>
    </w:rPr>
  </w:style>
  <w:style w:type="paragraph" w:styleId="ae">
    <w:name w:val="List Paragraph"/>
    <w:basedOn w:val="a"/>
    <w:uiPriority w:val="34"/>
    <w:qFormat/>
    <w:rsid w:val="0053069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FF0A67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9076B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76B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76B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76B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76B7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523128"/>
    <w:pPr>
      <w:spacing w:after="0" w:line="240" w:lineRule="auto"/>
    </w:pPr>
  </w:style>
  <w:style w:type="paragraph" w:styleId="af6">
    <w:name w:val="caption"/>
    <w:basedOn w:val="a"/>
    <w:next w:val="a"/>
    <w:uiPriority w:val="35"/>
    <w:unhideWhenUsed/>
    <w:qFormat/>
    <w:rsid w:val="00F77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36245"/>
    <w:pPr>
      <w:spacing w:after="0"/>
      <w:ind w:left="440" w:hanging="440"/>
      <w:jc w:val="left"/>
    </w:pPr>
    <w:rPr>
      <w:caps/>
      <w:sz w:val="20"/>
      <w:szCs w:val="20"/>
    </w:rPr>
  </w:style>
  <w:style w:type="character" w:styleId="af8">
    <w:name w:val="Placeholder Text"/>
    <w:basedOn w:val="a0"/>
    <w:uiPriority w:val="99"/>
    <w:semiHidden/>
    <w:rsid w:val="00704378"/>
    <w:rPr>
      <w:color w:val="808080"/>
    </w:rPr>
  </w:style>
  <w:style w:type="paragraph" w:styleId="af9">
    <w:name w:val="footnote text"/>
    <w:basedOn w:val="a"/>
    <w:link w:val="afa"/>
    <w:uiPriority w:val="99"/>
    <w:semiHidden/>
    <w:unhideWhenUsed/>
    <w:rsid w:val="00575D7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575D7D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575D7D"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sid w:val="00575D7D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75D7D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575D7D"/>
    <w:rPr>
      <w:vertAlign w:val="superscript"/>
    </w:rPr>
  </w:style>
  <w:style w:type="paragraph" w:styleId="aff">
    <w:name w:val="Bibliography"/>
    <w:basedOn w:val="a"/>
    <w:next w:val="a"/>
    <w:uiPriority w:val="37"/>
    <w:unhideWhenUsed/>
    <w:rsid w:val="00575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одпись рисунка"/>
    <w:qFormat/>
    <w:rsid w:val="00846F7E"/>
    <w:pPr>
      <w:jc w:val="center"/>
    </w:pPr>
  </w:style>
  <w:style w:type="paragraph" w:styleId="1">
    <w:name w:val="heading 1"/>
    <w:basedOn w:val="a"/>
    <w:next w:val="a"/>
    <w:link w:val="10"/>
    <w:uiPriority w:val="9"/>
    <w:qFormat/>
    <w:rsid w:val="00E76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6C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6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6C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3E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242D"/>
    <w:rPr>
      <w:color w:val="0000FF" w:themeColor="hyperlink"/>
      <w:u w:val="single"/>
    </w:rPr>
  </w:style>
  <w:style w:type="paragraph" w:styleId="a6">
    <w:name w:val="No Spacing"/>
    <w:aliases w:val="тр"/>
    <w:next w:val="a"/>
    <w:link w:val="a7"/>
    <w:uiPriority w:val="1"/>
    <w:qFormat/>
    <w:rsid w:val="008E2BB0"/>
    <w:pPr>
      <w:spacing w:after="0" w:line="240" w:lineRule="auto"/>
      <w:jc w:val="center"/>
    </w:pPr>
    <w:rPr>
      <w:rFonts w:eastAsiaTheme="minorEastAsia"/>
      <w:lang w:eastAsia="ru-RU"/>
    </w:rPr>
  </w:style>
  <w:style w:type="character" w:customStyle="1" w:styleId="a7">
    <w:name w:val="Без интервала Знак"/>
    <w:aliases w:val="тр Знак"/>
    <w:basedOn w:val="a0"/>
    <w:link w:val="a6"/>
    <w:uiPriority w:val="1"/>
    <w:rsid w:val="008E2BB0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6C1C"/>
  </w:style>
  <w:style w:type="paragraph" w:styleId="aa">
    <w:name w:val="footer"/>
    <w:basedOn w:val="a"/>
    <w:link w:val="ab"/>
    <w:uiPriority w:val="99"/>
    <w:unhideWhenUsed/>
    <w:rsid w:val="00E76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6C1C"/>
  </w:style>
  <w:style w:type="paragraph" w:styleId="ac">
    <w:name w:val="TOC Heading"/>
    <w:basedOn w:val="1"/>
    <w:next w:val="a"/>
    <w:uiPriority w:val="39"/>
    <w:semiHidden/>
    <w:unhideWhenUsed/>
    <w:qFormat/>
    <w:rsid w:val="00E76C1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C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6C1C"/>
    <w:pPr>
      <w:spacing w:after="100"/>
      <w:ind w:left="440"/>
    </w:pPr>
  </w:style>
  <w:style w:type="paragraph" w:styleId="12">
    <w:name w:val="index 1"/>
    <w:basedOn w:val="a"/>
    <w:next w:val="a"/>
    <w:autoRedefine/>
    <w:uiPriority w:val="99"/>
    <w:unhideWhenUsed/>
    <w:rsid w:val="00272C25"/>
    <w:pPr>
      <w:spacing w:after="0"/>
      <w:ind w:left="220" w:hanging="220"/>
    </w:pPr>
    <w:rPr>
      <w:rFonts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272C25"/>
    <w:pPr>
      <w:spacing w:after="0"/>
      <w:ind w:left="440" w:hanging="220"/>
    </w:pPr>
    <w:rPr>
      <w:rFonts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272C25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272C25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272C25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272C25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272C25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272C25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272C25"/>
    <w:pPr>
      <w:spacing w:after="0"/>
      <w:ind w:left="1980" w:hanging="220"/>
    </w:pPr>
    <w:rPr>
      <w:rFonts w:cstheme="minorHAnsi"/>
      <w:sz w:val="18"/>
      <w:szCs w:val="18"/>
    </w:rPr>
  </w:style>
  <w:style w:type="paragraph" w:styleId="ad">
    <w:name w:val="index heading"/>
    <w:basedOn w:val="a"/>
    <w:next w:val="12"/>
    <w:uiPriority w:val="99"/>
    <w:unhideWhenUsed/>
    <w:rsid w:val="00272C25"/>
    <w:pPr>
      <w:spacing w:before="240" w:after="120"/>
    </w:pPr>
    <w:rPr>
      <w:rFonts w:cstheme="minorHAnsi"/>
      <w:b/>
      <w:bCs/>
      <w:sz w:val="26"/>
      <w:szCs w:val="26"/>
    </w:rPr>
  </w:style>
  <w:style w:type="paragraph" w:styleId="ae">
    <w:name w:val="List Paragraph"/>
    <w:basedOn w:val="a"/>
    <w:uiPriority w:val="34"/>
    <w:qFormat/>
    <w:rsid w:val="0053069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FF0A67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9076B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76B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76B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76B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76B7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523128"/>
    <w:pPr>
      <w:spacing w:after="0" w:line="240" w:lineRule="auto"/>
    </w:pPr>
  </w:style>
  <w:style w:type="paragraph" w:styleId="af6">
    <w:name w:val="caption"/>
    <w:basedOn w:val="a"/>
    <w:next w:val="a"/>
    <w:uiPriority w:val="35"/>
    <w:unhideWhenUsed/>
    <w:qFormat/>
    <w:rsid w:val="00F77B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7">
    <w:name w:val="table of figures"/>
    <w:basedOn w:val="a"/>
    <w:next w:val="a"/>
    <w:uiPriority w:val="99"/>
    <w:unhideWhenUsed/>
    <w:rsid w:val="00936245"/>
    <w:pPr>
      <w:spacing w:after="0"/>
      <w:ind w:left="440" w:hanging="440"/>
      <w:jc w:val="left"/>
    </w:pPr>
    <w:rPr>
      <w:caps/>
      <w:sz w:val="20"/>
      <w:szCs w:val="20"/>
    </w:rPr>
  </w:style>
  <w:style w:type="character" w:styleId="af8">
    <w:name w:val="Placeholder Text"/>
    <w:basedOn w:val="a0"/>
    <w:uiPriority w:val="99"/>
    <w:semiHidden/>
    <w:rsid w:val="00704378"/>
    <w:rPr>
      <w:color w:val="808080"/>
    </w:rPr>
  </w:style>
  <w:style w:type="paragraph" w:styleId="af9">
    <w:name w:val="footnote text"/>
    <w:basedOn w:val="a"/>
    <w:link w:val="afa"/>
    <w:uiPriority w:val="99"/>
    <w:semiHidden/>
    <w:unhideWhenUsed/>
    <w:rsid w:val="00575D7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575D7D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575D7D"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sid w:val="00575D7D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575D7D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575D7D"/>
    <w:rPr>
      <w:vertAlign w:val="superscript"/>
    </w:rPr>
  </w:style>
  <w:style w:type="paragraph" w:styleId="aff">
    <w:name w:val="Bibliography"/>
    <w:basedOn w:val="a"/>
    <w:next w:val="a"/>
    <w:uiPriority w:val="37"/>
    <w:unhideWhenUsed/>
    <w:rsid w:val="00575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41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9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5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28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736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31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25">
              <w:marLeft w:val="0"/>
              <w:marRight w:val="0"/>
              <w:marTop w:val="4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gif"/><Relationship Id="rId21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42" Type="http://schemas.openxmlformats.org/officeDocument/2006/relationships/image" Target="media/image29.gif"/><Relationship Id="rId47" Type="http://schemas.openxmlformats.org/officeDocument/2006/relationships/header" Target="header1.xml"/><Relationship Id="rId63" Type="http://schemas.openxmlformats.org/officeDocument/2006/relationships/image" Target="media/image45.gif"/><Relationship Id="rId68" Type="http://schemas.openxmlformats.org/officeDocument/2006/relationships/image" Target="media/image50.gif"/><Relationship Id="rId16" Type="http://schemas.openxmlformats.org/officeDocument/2006/relationships/image" Target="media/image6.gif"/><Relationship Id="rId11" Type="http://schemas.openxmlformats.org/officeDocument/2006/relationships/image" Target="media/image1.gif"/><Relationship Id="rId24" Type="http://schemas.openxmlformats.org/officeDocument/2006/relationships/image" Target="media/image11.gif"/><Relationship Id="rId32" Type="http://schemas.openxmlformats.org/officeDocument/2006/relationships/image" Target="media/image19.gif"/><Relationship Id="rId37" Type="http://schemas.openxmlformats.org/officeDocument/2006/relationships/image" Target="media/image24.gif"/><Relationship Id="rId40" Type="http://schemas.openxmlformats.org/officeDocument/2006/relationships/image" Target="media/image27.gif"/><Relationship Id="rId45" Type="http://schemas.openxmlformats.org/officeDocument/2006/relationships/image" Target="media/image32.gif"/><Relationship Id="rId53" Type="http://schemas.openxmlformats.org/officeDocument/2006/relationships/image" Target="media/image35.gif"/><Relationship Id="rId58" Type="http://schemas.openxmlformats.org/officeDocument/2006/relationships/image" Target="media/image40.gif"/><Relationship Id="rId66" Type="http://schemas.openxmlformats.org/officeDocument/2006/relationships/image" Target="media/image48.gif"/><Relationship Id="rId74" Type="http://schemas.openxmlformats.org/officeDocument/2006/relationships/footer" Target="footer4.xml"/><Relationship Id="rId5" Type="http://schemas.microsoft.com/office/2007/relationships/stylesWithEffects" Target="stylesWithEffects.xml"/><Relationship Id="rId61" Type="http://schemas.openxmlformats.org/officeDocument/2006/relationships/image" Target="media/image43.gif"/><Relationship Id="rId19" Type="http://schemas.openxmlformats.org/officeDocument/2006/relationships/comments" Target="comments.xml"/><Relationship Id="rId14" Type="http://schemas.openxmlformats.org/officeDocument/2006/relationships/image" Target="media/image4.gif"/><Relationship Id="rId22" Type="http://schemas.openxmlformats.org/officeDocument/2006/relationships/image" Target="media/image9.gif"/><Relationship Id="rId27" Type="http://schemas.openxmlformats.org/officeDocument/2006/relationships/image" Target="media/image14.gif"/><Relationship Id="rId30" Type="http://schemas.openxmlformats.org/officeDocument/2006/relationships/image" Target="media/image17.gif"/><Relationship Id="rId35" Type="http://schemas.openxmlformats.org/officeDocument/2006/relationships/image" Target="media/image22.gif"/><Relationship Id="rId43" Type="http://schemas.openxmlformats.org/officeDocument/2006/relationships/image" Target="media/image30.gif"/><Relationship Id="rId48" Type="http://schemas.openxmlformats.org/officeDocument/2006/relationships/header" Target="header2.xml"/><Relationship Id="rId56" Type="http://schemas.openxmlformats.org/officeDocument/2006/relationships/image" Target="media/image38.gif"/><Relationship Id="rId64" Type="http://schemas.openxmlformats.org/officeDocument/2006/relationships/image" Target="media/image46.gif"/><Relationship Id="rId69" Type="http://schemas.openxmlformats.org/officeDocument/2006/relationships/image" Target="media/image51.gif"/><Relationship Id="rId77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header" Target="header3.xml"/><Relationship Id="rId72" Type="http://schemas.openxmlformats.org/officeDocument/2006/relationships/footer" Target="footer3.xml"/><Relationship Id="rId3" Type="http://schemas.openxmlformats.org/officeDocument/2006/relationships/numbering" Target="numbering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2.gif"/><Relationship Id="rId33" Type="http://schemas.openxmlformats.org/officeDocument/2006/relationships/image" Target="media/image20.gif"/><Relationship Id="rId38" Type="http://schemas.openxmlformats.org/officeDocument/2006/relationships/image" Target="media/image25.gif"/><Relationship Id="rId46" Type="http://schemas.openxmlformats.org/officeDocument/2006/relationships/image" Target="media/image33.gif"/><Relationship Id="rId59" Type="http://schemas.openxmlformats.org/officeDocument/2006/relationships/image" Target="media/image41.gif"/><Relationship Id="rId67" Type="http://schemas.openxmlformats.org/officeDocument/2006/relationships/image" Target="media/image49.gif"/><Relationship Id="rId20" Type="http://schemas.openxmlformats.org/officeDocument/2006/relationships/image" Target="media/image8.gif"/><Relationship Id="rId41" Type="http://schemas.openxmlformats.org/officeDocument/2006/relationships/image" Target="media/image28.gif"/><Relationship Id="rId54" Type="http://schemas.openxmlformats.org/officeDocument/2006/relationships/image" Target="media/image36.gif"/><Relationship Id="rId62" Type="http://schemas.openxmlformats.org/officeDocument/2006/relationships/image" Target="media/image44.gif"/><Relationship Id="rId70" Type="http://schemas.openxmlformats.org/officeDocument/2006/relationships/header" Target="header4.xml"/><Relationship Id="rId75" Type="http://schemas.openxmlformats.org/officeDocument/2006/relationships/image" Target="media/image5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gif"/><Relationship Id="rId23" Type="http://schemas.openxmlformats.org/officeDocument/2006/relationships/image" Target="media/image10.gif"/><Relationship Id="rId28" Type="http://schemas.openxmlformats.org/officeDocument/2006/relationships/image" Target="media/image15.gif"/><Relationship Id="rId36" Type="http://schemas.openxmlformats.org/officeDocument/2006/relationships/image" Target="media/image23.gif"/><Relationship Id="rId49" Type="http://schemas.openxmlformats.org/officeDocument/2006/relationships/footer" Target="footer1.xml"/><Relationship Id="rId57" Type="http://schemas.openxmlformats.org/officeDocument/2006/relationships/image" Target="media/image39.gif"/><Relationship Id="rId10" Type="http://schemas.openxmlformats.org/officeDocument/2006/relationships/hyperlink" Target="https://www.google.ru/url?sa=t&amp;rct=j&amp;q=&amp;esrc=s&amp;source=web&amp;cd=3&amp;ved=0ahUKEwi0ie3M2rfQAhXB2SwKHXnqB54QFggjMAI&amp;url=https%3A%2F%2Fru.wikipedia.org%2Fwiki%2F%25D0%25A1%25D0%25B8%25D1%2581%25D1%2582%25D0%25B5%25D0%25BC%25D0%25B0_%25D1%2581%25D1%2587%25D0%25B8%25D1%2581%25D0%25BB%25D0%25B5%25D0%25BD%25D0%25B8%25D1%258F&amp;usg=AFQjCNHxnAYP4I5BVzQ79mT0gWRt13styw&amp;sig2=1uBvMd8y_agpjsivFAhOAQ&amp;bvm=bv.138493631,bs.1,d.bGg" TargetMode="External"/><Relationship Id="rId31" Type="http://schemas.openxmlformats.org/officeDocument/2006/relationships/image" Target="media/image18.gif"/><Relationship Id="rId44" Type="http://schemas.openxmlformats.org/officeDocument/2006/relationships/image" Target="media/image31.gif"/><Relationship Id="rId52" Type="http://schemas.openxmlformats.org/officeDocument/2006/relationships/image" Target="media/image34.gif"/><Relationship Id="rId60" Type="http://schemas.openxmlformats.org/officeDocument/2006/relationships/image" Target="media/image42.gif"/><Relationship Id="rId65" Type="http://schemas.openxmlformats.org/officeDocument/2006/relationships/image" Target="media/image47.gif"/><Relationship Id="rId73" Type="http://schemas.openxmlformats.org/officeDocument/2006/relationships/header" Target="header6.xml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39" Type="http://schemas.openxmlformats.org/officeDocument/2006/relationships/image" Target="media/image26.gif"/><Relationship Id="rId34" Type="http://schemas.openxmlformats.org/officeDocument/2006/relationships/image" Target="media/image21.gif"/><Relationship Id="rId50" Type="http://schemas.openxmlformats.org/officeDocument/2006/relationships/footer" Target="footer2.xml"/><Relationship Id="rId55" Type="http://schemas.openxmlformats.org/officeDocument/2006/relationships/image" Target="media/image37.gif"/><Relationship Id="rId76" Type="http://schemas.openxmlformats.org/officeDocument/2006/relationships/package" Target="embeddings/Microsoft_Excel_Worksheet1.xlsx"/><Relationship Id="rId7" Type="http://schemas.openxmlformats.org/officeDocument/2006/relationships/webSettings" Target="webSettings.xml"/><Relationship Id="rId71" Type="http://schemas.openxmlformats.org/officeDocument/2006/relationships/header" Target="header5.xml"/><Relationship Id="rId2" Type="http://schemas.openxmlformats.org/officeDocument/2006/relationships/customXml" Target="../customXml/item2.xml"/><Relationship Id="rId29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Каф</b:Tag>
    <b:SourceType>Book</b:SourceType>
    <b:Guid>{3B2FA204-E8E4-4581-8B11-370A0982FFF2}</b:Guid>
    <b:Author>
      <b:Author>
        <b:NameList>
          <b:Person>
            <b:Last>Ф.</b:Last>
            <b:First>Кафка</b:First>
          </b:Person>
        </b:NameList>
      </b:Author>
    </b:Author>
    <b:Title>Превращение</b:Title>
    <b:Publisher>1700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03955-B0B0-45F3-9871-6F8829CC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5156</Words>
  <Characters>28668</Characters>
  <Application>Microsoft Office Word</Application>
  <DocSecurity>0</DocSecurity>
  <Lines>1102</Lines>
  <Paragraphs>735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Системы счисления</vt:lpstr>
    </vt:vector>
  </TitlesOfParts>
  <Company/>
  <LinksUpToDate>false</LinksUpToDate>
  <CharactersWithSpaces>33089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Системы счисления</dc:title>
  <dc:creator>Соловьева Аделия</dc:creator>
  <cp:lastModifiedBy>Пользователь Windows</cp:lastModifiedBy>
  <cp:revision>2</cp:revision>
  <dcterms:created xsi:type="dcterms:W3CDTF">2016-11-21T11:36:00Z</dcterms:created>
  <dcterms:modified xsi:type="dcterms:W3CDTF">2016-11-21T11:36:00Z</dcterms:modified>
</cp:coreProperties>
</file>